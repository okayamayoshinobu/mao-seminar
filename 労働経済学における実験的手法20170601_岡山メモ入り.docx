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493F9" w14:textId="132B35EB" w:rsidR="0076356C" w:rsidRPr="003F03BC" w:rsidRDefault="00A3598A" w:rsidP="000F1D07">
      <w:pPr>
        <w:jc w:val="center"/>
        <w:rPr>
          <w:rFonts w:ascii="ＭＳ 明朝" w:eastAsia="ＭＳ 明朝" w:hAnsi="ＭＳ 明朝"/>
          <w:b/>
        </w:rPr>
      </w:pPr>
      <w:r>
        <w:rPr>
          <w:rFonts w:ascii="ＭＳ 明朝" w:eastAsia="ＭＳ 明朝" w:hAnsi="ＭＳ 明朝" w:hint="eastAsia"/>
          <w:b/>
        </w:rPr>
        <w:t>第</w:t>
      </w:r>
      <w:r w:rsidR="00311D2A">
        <w:rPr>
          <w:rFonts w:ascii="ＭＳ 明朝" w:eastAsia="ＭＳ 明朝" w:hAnsi="ＭＳ 明朝" w:cs="ＭＳ 明朝" w:hint="eastAsia"/>
          <w:b/>
        </w:rPr>
        <w:t>13</w:t>
      </w:r>
      <w:r>
        <w:rPr>
          <w:rFonts w:ascii="ＭＳ 明朝" w:eastAsia="ＭＳ 明朝" w:hAnsi="ＭＳ 明朝" w:hint="eastAsia"/>
          <w:b/>
        </w:rPr>
        <w:t xml:space="preserve">章　</w:t>
      </w:r>
      <w:r w:rsidR="00CD19A1" w:rsidRPr="003F03BC">
        <w:rPr>
          <w:rFonts w:ascii="ＭＳ 明朝" w:eastAsia="ＭＳ 明朝" w:hAnsi="ＭＳ 明朝" w:hint="eastAsia"/>
          <w:b/>
        </w:rPr>
        <w:t>労働経済学における実験的手法</w:t>
      </w:r>
    </w:p>
    <w:p w14:paraId="08FD91C0" w14:textId="77777777" w:rsidR="00CD19A1" w:rsidRPr="003F03BC" w:rsidRDefault="00CD19A1">
      <w:pPr>
        <w:rPr>
          <w:rFonts w:ascii="ＭＳ 明朝" w:eastAsia="ＭＳ 明朝" w:hAnsi="ＭＳ 明朝"/>
        </w:rPr>
      </w:pPr>
    </w:p>
    <w:p w14:paraId="02CD2182" w14:textId="77777777" w:rsidR="00CD19A1" w:rsidRPr="003F03BC" w:rsidRDefault="00CD19A1" w:rsidP="00CD19A1">
      <w:pPr>
        <w:pStyle w:val="a3"/>
        <w:numPr>
          <w:ilvl w:val="0"/>
          <w:numId w:val="1"/>
        </w:numPr>
        <w:ind w:leftChars="0"/>
        <w:rPr>
          <w:rFonts w:ascii="ＭＳ 明朝" w:eastAsia="ＭＳ 明朝" w:hAnsi="ＭＳ 明朝"/>
          <w:b/>
        </w:rPr>
      </w:pPr>
      <w:r w:rsidRPr="003F03BC">
        <w:rPr>
          <w:rFonts w:ascii="ＭＳ 明朝" w:eastAsia="ＭＳ 明朝" w:hAnsi="ＭＳ 明朝" w:hint="eastAsia"/>
          <w:b/>
        </w:rPr>
        <w:t>はじめに</w:t>
      </w:r>
    </w:p>
    <w:p w14:paraId="0307EABA" w14:textId="6CC24923" w:rsidR="00F16AC8" w:rsidRDefault="00F16AC8" w:rsidP="000F1D07">
      <w:pPr>
        <w:ind w:firstLineChars="50" w:firstLine="105"/>
        <w:rPr>
          <w:rFonts w:ascii="ＭＳ 明朝" w:eastAsia="ＭＳ 明朝" w:hAnsi="ＭＳ 明朝"/>
        </w:rPr>
      </w:pPr>
      <w:r w:rsidRPr="00F16AC8">
        <w:rPr>
          <w:rFonts w:ascii="ＭＳ 明朝" w:eastAsia="ＭＳ 明朝" w:hAnsi="ＭＳ 明朝" w:hint="eastAsia"/>
        </w:rPr>
        <w:t>本章では、近年、</w:t>
      </w:r>
      <w:r w:rsidR="007A7903">
        <w:rPr>
          <w:rFonts w:ascii="ＭＳ 明朝" w:eastAsia="ＭＳ 明朝" w:hAnsi="ＭＳ 明朝" w:hint="eastAsia"/>
        </w:rPr>
        <w:t>観察</w:t>
      </w:r>
      <w:r w:rsidR="00713067">
        <w:rPr>
          <w:rFonts w:ascii="ＭＳ 明朝" w:eastAsia="ＭＳ 明朝" w:hAnsi="ＭＳ 明朝" w:hint="eastAsia"/>
        </w:rPr>
        <w:t>データを使った</w:t>
      </w:r>
      <w:r>
        <w:rPr>
          <w:rFonts w:ascii="ＭＳ 明朝" w:eastAsia="ＭＳ 明朝" w:hAnsi="ＭＳ 明朝" w:hint="eastAsia"/>
        </w:rPr>
        <w:t>実証分析と並び、新たな</w:t>
      </w:r>
      <w:r w:rsidR="002653D0">
        <w:rPr>
          <w:rFonts w:ascii="ＭＳ 明朝" w:eastAsia="ＭＳ 明朝" w:hAnsi="ＭＳ 明朝" w:hint="eastAsia"/>
        </w:rPr>
        <w:t>分析手法として注目</w:t>
      </w:r>
      <w:r>
        <w:rPr>
          <w:rFonts w:ascii="ＭＳ 明朝" w:eastAsia="ＭＳ 明朝" w:hAnsi="ＭＳ 明朝" w:hint="eastAsia"/>
        </w:rPr>
        <w:t>されている</w:t>
      </w:r>
      <w:r w:rsidRPr="00F16AC8">
        <w:rPr>
          <w:rFonts w:ascii="ＭＳ 明朝" w:eastAsia="ＭＳ 明朝" w:hAnsi="ＭＳ 明朝" w:hint="eastAsia"/>
        </w:rPr>
        <w:t>経済実験</w:t>
      </w:r>
      <w:r>
        <w:rPr>
          <w:rFonts w:ascii="ＭＳ 明朝" w:eastAsia="ＭＳ 明朝" w:hAnsi="ＭＳ 明朝" w:hint="eastAsia"/>
        </w:rPr>
        <w:t>の手法</w:t>
      </w:r>
      <w:r w:rsidR="002653D0">
        <w:rPr>
          <w:rFonts w:ascii="ＭＳ 明朝" w:eastAsia="ＭＳ 明朝" w:hAnsi="ＭＳ 明朝" w:hint="eastAsia"/>
        </w:rPr>
        <w:t>について</w:t>
      </w:r>
      <w:r>
        <w:rPr>
          <w:rFonts w:ascii="ＭＳ 明朝" w:eastAsia="ＭＳ 明朝" w:hAnsi="ＭＳ 明朝" w:hint="eastAsia"/>
        </w:rPr>
        <w:t>解説する。</w:t>
      </w:r>
      <w:r w:rsidR="00927BF1">
        <w:rPr>
          <w:rFonts w:ascii="ＭＳ 明朝" w:eastAsia="ＭＳ 明朝" w:hAnsi="ＭＳ 明朝" w:hint="eastAsia"/>
        </w:rPr>
        <w:t>ここでは、今後</w:t>
      </w:r>
      <w:r w:rsidR="00EC0037">
        <w:rPr>
          <w:rFonts w:ascii="ＭＳ 明朝" w:eastAsia="ＭＳ 明朝" w:hAnsi="ＭＳ 明朝" w:hint="eastAsia"/>
        </w:rPr>
        <w:t>、</w:t>
      </w:r>
      <w:r w:rsidR="00927BF1">
        <w:rPr>
          <w:rFonts w:ascii="ＭＳ 明朝" w:eastAsia="ＭＳ 明朝" w:hAnsi="ＭＳ 明朝" w:hint="eastAsia"/>
        </w:rPr>
        <w:t>経済実験をデザインし、</w:t>
      </w:r>
      <w:r w:rsidR="00D125B3">
        <w:rPr>
          <w:rFonts w:ascii="ＭＳ 明朝" w:eastAsia="ＭＳ 明朝" w:hAnsi="ＭＳ 明朝" w:hint="eastAsia"/>
        </w:rPr>
        <w:t>実際に自分で経済実験を行ってみたい</w:t>
      </w:r>
      <w:r w:rsidR="00927BF1">
        <w:rPr>
          <w:rFonts w:ascii="ＭＳ 明朝" w:eastAsia="ＭＳ 明朝" w:hAnsi="ＭＳ 明朝" w:hint="eastAsia"/>
        </w:rPr>
        <w:t>と考えている学部上級者や大学院生をターゲットにするので、基本的な実験作法（</w:t>
      </w:r>
      <w:r w:rsidR="00E52074">
        <w:rPr>
          <w:rFonts w:ascii="ＭＳ 明朝" w:eastAsia="ＭＳ 明朝" w:hAnsi="ＭＳ 明朝" w:hint="eastAsia"/>
        </w:rPr>
        <w:t>参加者</w:t>
      </w:r>
      <w:r w:rsidR="00927BF1">
        <w:rPr>
          <w:rFonts w:ascii="ＭＳ 明朝" w:eastAsia="ＭＳ 明朝" w:hAnsi="ＭＳ 明朝" w:hint="eastAsia"/>
        </w:rPr>
        <w:t>の募集、プログラムの作成、</w:t>
      </w:r>
      <w:r w:rsidR="00360D27">
        <w:rPr>
          <w:rFonts w:ascii="ＭＳ 明朝" w:eastAsia="ＭＳ 明朝" w:hAnsi="ＭＳ 明朝" w:hint="eastAsia"/>
        </w:rPr>
        <w:t>実験</w:t>
      </w:r>
      <w:r w:rsidR="000B3C1A">
        <w:rPr>
          <w:rFonts w:ascii="ＭＳ 明朝" w:eastAsia="ＭＳ 明朝" w:hAnsi="ＭＳ 明朝" w:hint="eastAsia"/>
        </w:rPr>
        <w:t>指示書</w:t>
      </w:r>
      <w:r w:rsidR="00360D27">
        <w:rPr>
          <w:rFonts w:ascii="ＭＳ 明朝" w:eastAsia="ＭＳ 明朝" w:hAnsi="ＭＳ 明朝" w:hint="eastAsia"/>
        </w:rPr>
        <w:t>の作成、</w:t>
      </w:r>
      <w:r w:rsidR="00927BF1">
        <w:rPr>
          <w:rFonts w:ascii="ＭＳ 明朝" w:eastAsia="ＭＳ 明朝" w:hAnsi="ＭＳ 明朝" w:hint="eastAsia"/>
        </w:rPr>
        <w:t>実験室の準備、謝金の準備と支払い方）</w:t>
      </w:r>
      <w:r w:rsidR="00360D27">
        <w:rPr>
          <w:rFonts w:ascii="ＭＳ 明朝" w:eastAsia="ＭＳ 明朝" w:hAnsi="ＭＳ 明朝" w:hint="eastAsia"/>
        </w:rPr>
        <w:t>、実験デザイン（</w:t>
      </w:r>
      <w:r w:rsidR="00E52074">
        <w:rPr>
          <w:rFonts w:ascii="ＭＳ 明朝" w:eastAsia="ＭＳ 明朝" w:hAnsi="ＭＳ 明朝" w:hint="eastAsia"/>
        </w:rPr>
        <w:t>参加者</w:t>
      </w:r>
      <w:r w:rsidR="00360D27">
        <w:rPr>
          <w:rFonts w:ascii="ＭＳ 明朝" w:eastAsia="ＭＳ 明朝" w:hAnsi="ＭＳ 明朝" w:hint="eastAsia"/>
        </w:rPr>
        <w:t>の振り分け方</w:t>
      </w:r>
      <w:r w:rsidR="00D125B3">
        <w:rPr>
          <w:rFonts w:ascii="ＭＳ 明朝" w:eastAsia="ＭＳ 明朝" w:hAnsi="ＭＳ 明朝" w:hint="eastAsia"/>
        </w:rPr>
        <w:t>や実験回数</w:t>
      </w:r>
      <w:r w:rsidR="00360D27">
        <w:rPr>
          <w:rFonts w:ascii="ＭＳ 明朝" w:eastAsia="ＭＳ 明朝" w:hAnsi="ＭＳ 明朝" w:hint="eastAsia"/>
        </w:rPr>
        <w:t>）、そして実験メソッドを中心に説明する。また、読者が理解しやすいように、贈与交換</w:t>
      </w:r>
      <w:r w:rsidR="00D125B3">
        <w:rPr>
          <w:rFonts w:ascii="ＭＳ 明朝" w:eastAsia="ＭＳ 明朝" w:hAnsi="ＭＳ 明朝" w:hint="eastAsia"/>
        </w:rPr>
        <w:t>を検証する経済実験の例題を交えて、</w:t>
      </w:r>
      <w:r w:rsidR="00236936">
        <w:rPr>
          <w:rFonts w:ascii="ＭＳ 明朝" w:eastAsia="ＭＳ 明朝" w:hAnsi="ＭＳ 明朝" w:hint="eastAsia"/>
        </w:rPr>
        <w:t>実践的に</w:t>
      </w:r>
      <w:r w:rsidR="00360D27">
        <w:rPr>
          <w:rFonts w:ascii="ＭＳ 明朝" w:eastAsia="ＭＳ 明朝" w:hAnsi="ＭＳ 明朝" w:hint="eastAsia"/>
        </w:rPr>
        <w:t>わかりやく説明することを心がける。</w:t>
      </w:r>
      <w:r w:rsidR="00C6211A">
        <w:rPr>
          <w:rFonts w:ascii="ＭＳ 明朝" w:eastAsia="ＭＳ 明朝" w:hAnsi="ＭＳ 明朝" w:hint="eastAsia"/>
        </w:rPr>
        <w:t>加えて、労働経済学の研究領域における経済実験手法</w:t>
      </w:r>
      <w:r w:rsidR="000F7BBB">
        <w:rPr>
          <w:rFonts w:ascii="ＭＳ 明朝" w:eastAsia="ＭＳ 明朝" w:hAnsi="ＭＳ 明朝" w:hint="eastAsia"/>
        </w:rPr>
        <w:t>の有効性と可能性について説明する。</w:t>
      </w:r>
      <w:r w:rsidR="00360D27">
        <w:rPr>
          <w:rFonts w:ascii="ＭＳ 明朝" w:eastAsia="ＭＳ 明朝" w:hAnsi="ＭＳ 明朝" w:hint="eastAsia"/>
        </w:rPr>
        <w:t>したがって、本章では、</w:t>
      </w:r>
      <w:r w:rsidR="00CD7FF3">
        <w:rPr>
          <w:rFonts w:ascii="ＭＳ 明朝" w:eastAsia="ＭＳ 明朝" w:hAnsi="ＭＳ 明朝" w:hint="eastAsia"/>
        </w:rPr>
        <w:t>労働経済学の研究領域に関連する</w:t>
      </w:r>
      <w:r w:rsidR="00360D27">
        <w:rPr>
          <w:rFonts w:ascii="ＭＳ 明朝" w:eastAsia="ＭＳ 明朝" w:hAnsi="ＭＳ 明朝" w:hint="eastAsia"/>
        </w:rPr>
        <w:t>経済実験研究のサーベイではないことを</w:t>
      </w:r>
      <w:r w:rsidR="005C0A06">
        <w:rPr>
          <w:rFonts w:ascii="ＭＳ 明朝" w:eastAsia="ＭＳ 明朝" w:hAnsi="ＭＳ 明朝" w:hint="eastAsia"/>
        </w:rPr>
        <w:t>留意していただきたい</w:t>
      </w:r>
      <w:r w:rsidR="00E141AF">
        <w:rPr>
          <w:rStyle w:val="aa"/>
          <w:rFonts w:ascii="ＭＳ 明朝" w:eastAsia="ＭＳ 明朝" w:hAnsi="ＭＳ 明朝"/>
        </w:rPr>
        <w:footnoteReference w:id="1"/>
      </w:r>
      <w:r w:rsidR="005C0A06">
        <w:rPr>
          <w:rFonts w:ascii="ＭＳ 明朝" w:eastAsia="ＭＳ 明朝" w:hAnsi="ＭＳ 明朝" w:hint="eastAsia"/>
        </w:rPr>
        <w:t>。</w:t>
      </w:r>
    </w:p>
    <w:p w14:paraId="20EB07DC" w14:textId="76187BBF" w:rsidR="00051111" w:rsidRDefault="00051111" w:rsidP="00ED41D7">
      <w:pPr>
        <w:rPr>
          <w:rFonts w:ascii="ＭＳ 明朝" w:eastAsia="ＭＳ 明朝" w:hAnsi="ＭＳ 明朝"/>
        </w:rPr>
      </w:pPr>
      <w:r>
        <w:rPr>
          <w:rFonts w:ascii="ＭＳ 明朝" w:eastAsia="ＭＳ 明朝" w:hAnsi="ＭＳ 明朝" w:hint="eastAsia"/>
        </w:rPr>
        <w:t xml:space="preserve">　</w:t>
      </w:r>
      <w:r w:rsidR="00EC0037">
        <w:rPr>
          <w:rFonts w:ascii="ＭＳ 明朝" w:eastAsia="ＭＳ 明朝" w:hAnsi="ＭＳ 明朝" w:hint="eastAsia"/>
        </w:rPr>
        <w:t>最初に</w:t>
      </w:r>
      <w:r>
        <w:rPr>
          <w:rFonts w:ascii="ＭＳ 明朝" w:eastAsia="ＭＳ 明朝" w:hAnsi="ＭＳ 明朝" w:hint="eastAsia"/>
        </w:rPr>
        <w:t>、混同されやすい「実験経済学」と「行動経済学」</w:t>
      </w:r>
      <w:r w:rsidR="00EC0037">
        <w:rPr>
          <w:rFonts w:ascii="ＭＳ 明朝" w:eastAsia="ＭＳ 明朝" w:hAnsi="ＭＳ 明朝" w:hint="eastAsia"/>
        </w:rPr>
        <w:t>の区別</w:t>
      </w:r>
      <w:r>
        <w:rPr>
          <w:rFonts w:ascii="ＭＳ 明朝" w:eastAsia="ＭＳ 明朝" w:hAnsi="ＭＳ 明朝" w:hint="eastAsia"/>
        </w:rPr>
        <w:t>について簡単に説明したい。「実験経済学」は分析手法に関する分類であり、どのように経済実験を行うことで経済理論や制度設計に示唆を与えられるかを研究する分野である。</w:t>
      </w:r>
      <w:r w:rsidR="00EC0037">
        <w:rPr>
          <w:rFonts w:ascii="ＭＳ 明朝" w:eastAsia="ＭＳ 明朝" w:hAnsi="ＭＳ 明朝" w:hint="eastAsia"/>
        </w:rPr>
        <w:t>その一方で、</w:t>
      </w:r>
      <w:r>
        <w:rPr>
          <w:rFonts w:ascii="ＭＳ 明朝" w:eastAsia="ＭＳ 明朝" w:hAnsi="ＭＳ 明朝" w:hint="eastAsia"/>
        </w:rPr>
        <w:t>「行動経済学」は経済理論の組み立て方に関する分類であり、個人の意思決定や効用関数により現実に近い人間行動を反映する仮定を採用したものである。確かに行動経済学の検証のために経済実験が使われることが多いが、両者</w:t>
      </w:r>
      <w:r w:rsidR="00722875">
        <w:rPr>
          <w:rFonts w:ascii="ＭＳ 明朝" w:eastAsia="ＭＳ 明朝" w:hAnsi="ＭＳ 明朝" w:hint="eastAsia"/>
        </w:rPr>
        <w:t>は大きく性質が異なる点には注意が必要である。</w:t>
      </w:r>
    </w:p>
    <w:p w14:paraId="0986D6CA" w14:textId="4C3C51AD" w:rsidR="0065683A" w:rsidRDefault="00DF104F" w:rsidP="00ED41D7">
      <w:pPr>
        <w:rPr>
          <w:rFonts w:ascii="ＭＳ 明朝" w:eastAsia="ＭＳ 明朝" w:hAnsi="ＭＳ 明朝"/>
        </w:rPr>
      </w:pPr>
      <w:r>
        <w:rPr>
          <w:rFonts w:ascii="ＭＳ 明朝" w:eastAsia="ＭＳ 明朝" w:hAnsi="ＭＳ 明朝" w:hint="eastAsia"/>
        </w:rPr>
        <w:t xml:space="preserve">　経済実験の目的は、科学実験と同様に、</w:t>
      </w:r>
      <w:r w:rsidR="00547164">
        <w:rPr>
          <w:rFonts w:ascii="ＭＳ 明朝" w:eastAsia="ＭＳ 明朝" w:hAnsi="ＭＳ 明朝" w:hint="eastAsia"/>
        </w:rPr>
        <w:t>経済</w:t>
      </w:r>
      <w:r>
        <w:rPr>
          <w:rFonts w:ascii="ＭＳ 明朝" w:eastAsia="ＭＳ 明朝" w:hAnsi="ＭＳ 明朝" w:hint="eastAsia"/>
        </w:rPr>
        <w:t>理論分析から得られた理論</w:t>
      </w:r>
      <w:r w:rsidR="001F5AF2">
        <w:rPr>
          <w:rFonts w:ascii="ＭＳ 明朝" w:eastAsia="ＭＳ 明朝" w:hAnsi="ＭＳ 明朝" w:hint="eastAsia"/>
        </w:rPr>
        <w:t>を数量的に検証することである。</w:t>
      </w:r>
      <w:r w:rsidR="00FE7261">
        <w:rPr>
          <w:rFonts w:ascii="ＭＳ 明朝" w:eastAsia="ＭＳ 明朝" w:hAnsi="ＭＳ 明朝" w:hint="eastAsia"/>
        </w:rPr>
        <w:t>特に、介入の効果を</w:t>
      </w:r>
      <w:r w:rsidR="00CF4421">
        <w:rPr>
          <w:rFonts w:ascii="ＭＳ 明朝" w:eastAsia="ＭＳ 明朝" w:hAnsi="ＭＳ 明朝" w:hint="eastAsia"/>
        </w:rPr>
        <w:t>厳密に</w:t>
      </w:r>
      <w:r w:rsidR="00FE7261">
        <w:rPr>
          <w:rFonts w:ascii="ＭＳ 明朝" w:eastAsia="ＭＳ 明朝" w:hAnsi="ＭＳ 明朝" w:hint="eastAsia"/>
        </w:rPr>
        <w:t>推定するのに効果的である。</w:t>
      </w:r>
      <w:r w:rsidR="00C80FBC">
        <w:rPr>
          <w:rFonts w:ascii="ＭＳ 明朝" w:eastAsia="ＭＳ 明朝" w:hAnsi="ＭＳ 明朝" w:hint="eastAsia"/>
        </w:rPr>
        <w:t>しかし、</w:t>
      </w:r>
      <w:r w:rsidR="00C80FBC" w:rsidRPr="000F1D07">
        <w:rPr>
          <w:rFonts w:ascii="Times New Roman" w:eastAsia="ＭＳ 明朝" w:hAnsi="Times New Roman" w:cs="Times New Roman"/>
        </w:rPr>
        <w:t>Friedman (1953)</w:t>
      </w:r>
      <w:r w:rsidR="00C80FBC">
        <w:rPr>
          <w:rFonts w:ascii="ＭＳ 明朝" w:eastAsia="ＭＳ 明朝" w:hAnsi="ＭＳ 明朝" w:hint="eastAsia"/>
        </w:rPr>
        <w:t>が指摘するように、経済学を含めた社会科学は、科学とは異なり、理論</w:t>
      </w:r>
      <w:r w:rsidR="00547164">
        <w:rPr>
          <w:rFonts w:ascii="ＭＳ 明朝" w:eastAsia="ＭＳ 明朝" w:hAnsi="ＭＳ 明朝" w:hint="eastAsia"/>
        </w:rPr>
        <w:t>分析から得られる理論</w:t>
      </w:r>
      <w:r w:rsidR="00C80FBC">
        <w:rPr>
          <w:rFonts w:ascii="ＭＳ 明朝" w:eastAsia="ＭＳ 明朝" w:hAnsi="ＭＳ 明朝" w:hint="eastAsia"/>
        </w:rPr>
        <w:t>や予測を実験から検証することはできないと言われ、多くの研究者はそう信じて</w:t>
      </w:r>
      <w:r w:rsidR="000C7422">
        <w:rPr>
          <w:rFonts w:ascii="ＭＳ 明朝" w:eastAsia="ＭＳ 明朝" w:hAnsi="ＭＳ 明朝" w:hint="eastAsia"/>
        </w:rPr>
        <w:t>き</w:t>
      </w:r>
      <w:r w:rsidR="00C80FBC">
        <w:rPr>
          <w:rFonts w:ascii="ＭＳ 明朝" w:eastAsia="ＭＳ 明朝" w:hAnsi="ＭＳ 明朝" w:hint="eastAsia"/>
        </w:rPr>
        <w:t>た。</w:t>
      </w:r>
      <w:r w:rsidR="004E5B09" w:rsidRPr="000F1D07">
        <w:rPr>
          <w:rFonts w:ascii="Times New Roman" w:eastAsia="ＭＳ 明朝" w:hAnsi="Times New Roman" w:cs="Times New Roman"/>
        </w:rPr>
        <w:t>Friedman (1953)</w:t>
      </w:r>
      <w:r w:rsidR="004E5B09">
        <w:rPr>
          <w:rFonts w:ascii="ＭＳ 明朝" w:eastAsia="ＭＳ 明朝" w:hAnsi="ＭＳ 明朝" w:hint="eastAsia"/>
        </w:rPr>
        <w:t>は、</w:t>
      </w:r>
      <w:r w:rsidR="00C52E48">
        <w:rPr>
          <w:rFonts w:ascii="ＭＳ 明朝" w:eastAsia="ＭＳ 明朝" w:hAnsi="ＭＳ 明朝" w:hint="eastAsia"/>
        </w:rPr>
        <w:t>人々を被験者（参加者）としたラボ実験</w:t>
      </w:r>
      <w:r w:rsidR="00831F9A">
        <w:rPr>
          <w:rFonts w:ascii="ＭＳ 明朝" w:eastAsia="ＭＳ 明朝" w:hAnsi="ＭＳ 明朝" w:hint="eastAsia"/>
        </w:rPr>
        <w:t>を実施すること</w:t>
      </w:r>
      <w:r w:rsidR="000C7422">
        <w:rPr>
          <w:rFonts w:ascii="ＭＳ 明朝" w:eastAsia="ＭＳ 明朝" w:hAnsi="ＭＳ 明朝" w:hint="eastAsia"/>
        </w:rPr>
        <w:t>自体</w:t>
      </w:r>
      <w:r w:rsidR="00831F9A">
        <w:rPr>
          <w:rFonts w:ascii="ＭＳ 明朝" w:eastAsia="ＭＳ 明朝" w:hAnsi="ＭＳ 明朝" w:hint="eastAsia"/>
        </w:rPr>
        <w:t>は</w:t>
      </w:r>
      <w:r w:rsidR="00547164">
        <w:rPr>
          <w:rFonts w:ascii="ＭＳ 明朝" w:eastAsia="ＭＳ 明朝" w:hAnsi="ＭＳ 明朝" w:hint="eastAsia"/>
        </w:rPr>
        <w:t>可能であるが</w:t>
      </w:r>
      <w:r w:rsidR="00C52E48">
        <w:rPr>
          <w:rFonts w:ascii="ＭＳ 明朝" w:eastAsia="ＭＳ 明朝" w:hAnsi="ＭＳ 明朝" w:hint="eastAsia"/>
        </w:rPr>
        <w:t>、ラボ実験で制御された環境は</w:t>
      </w:r>
      <w:r w:rsidR="00831F9A">
        <w:rPr>
          <w:rFonts w:ascii="ＭＳ 明朝" w:eastAsia="ＭＳ 明朝" w:hAnsi="ＭＳ 明朝" w:hint="eastAsia"/>
        </w:rPr>
        <w:t>実際の経済社会とは</w:t>
      </w:r>
      <w:r w:rsidR="005C0A06">
        <w:rPr>
          <w:rFonts w:ascii="ＭＳ 明朝" w:eastAsia="ＭＳ 明朝" w:hAnsi="ＭＳ 明朝" w:hint="eastAsia"/>
        </w:rPr>
        <w:t>大きく</w:t>
      </w:r>
      <w:r w:rsidR="00831F9A">
        <w:rPr>
          <w:rFonts w:ascii="ＭＳ 明朝" w:eastAsia="ＭＳ 明朝" w:hAnsi="ＭＳ 明朝" w:hint="eastAsia"/>
        </w:rPr>
        <w:t>異なる</w:t>
      </w:r>
      <w:r w:rsidR="000C7422">
        <w:rPr>
          <w:rFonts w:ascii="ＭＳ 明朝" w:eastAsia="ＭＳ 明朝" w:hAnsi="ＭＳ 明朝" w:hint="eastAsia"/>
        </w:rPr>
        <w:t>と考えていた</w:t>
      </w:r>
      <w:r w:rsidR="00831F9A">
        <w:rPr>
          <w:rFonts w:ascii="ＭＳ 明朝" w:eastAsia="ＭＳ 明朝" w:hAnsi="ＭＳ 明朝" w:hint="eastAsia"/>
        </w:rPr>
        <w:t>。</w:t>
      </w:r>
      <w:r w:rsidR="007C3ADF">
        <w:rPr>
          <w:rFonts w:ascii="ＭＳ 明朝" w:eastAsia="ＭＳ 明朝" w:hAnsi="ＭＳ 明朝" w:hint="eastAsia"/>
        </w:rPr>
        <w:t>実際の社会</w:t>
      </w:r>
      <w:r w:rsidR="002E77DD">
        <w:rPr>
          <w:rFonts w:ascii="ＭＳ 明朝" w:eastAsia="ＭＳ 明朝" w:hAnsi="ＭＳ 明朝" w:hint="eastAsia"/>
        </w:rPr>
        <w:t>において</w:t>
      </w:r>
      <w:r w:rsidR="007C3ADF">
        <w:rPr>
          <w:rFonts w:ascii="ＭＳ 明朝" w:eastAsia="ＭＳ 明朝" w:hAnsi="ＭＳ 明朝" w:hint="eastAsia"/>
        </w:rPr>
        <w:t>直接実験をして、</w:t>
      </w:r>
      <w:r w:rsidR="004E52A4">
        <w:rPr>
          <w:rFonts w:ascii="ＭＳ 明朝" w:eastAsia="ＭＳ 明朝" w:hAnsi="ＭＳ 明朝" w:hint="eastAsia"/>
        </w:rPr>
        <w:t>理論や</w:t>
      </w:r>
      <w:r w:rsidR="007C3ADF">
        <w:rPr>
          <w:rFonts w:ascii="ＭＳ 明朝" w:eastAsia="ＭＳ 明朝" w:hAnsi="ＭＳ 明朝" w:hint="eastAsia"/>
        </w:rPr>
        <w:t>経済的予測を検証できればいいが、</w:t>
      </w:r>
      <w:r w:rsidR="002E77DD">
        <w:rPr>
          <w:rFonts w:ascii="ＭＳ 明朝" w:eastAsia="ＭＳ 明朝" w:hAnsi="ＭＳ 明朝" w:hint="eastAsia"/>
        </w:rPr>
        <w:t>それ</w:t>
      </w:r>
      <w:r w:rsidR="004E52A4">
        <w:rPr>
          <w:rFonts w:ascii="ＭＳ 明朝" w:eastAsia="ＭＳ 明朝" w:hAnsi="ＭＳ 明朝" w:hint="eastAsia"/>
        </w:rPr>
        <w:t>に</w:t>
      </w:r>
      <w:r w:rsidR="002E77DD">
        <w:rPr>
          <w:rFonts w:ascii="ＭＳ 明朝" w:eastAsia="ＭＳ 明朝" w:hAnsi="ＭＳ 明朝" w:hint="eastAsia"/>
        </w:rPr>
        <w:t>は</w:t>
      </w:r>
      <w:r w:rsidR="00CF4A80">
        <w:rPr>
          <w:rFonts w:ascii="ＭＳ 明朝" w:eastAsia="ＭＳ 明朝" w:hAnsi="ＭＳ 明朝" w:hint="eastAsia"/>
        </w:rPr>
        <w:t>莫大な費用が掛かり、</w:t>
      </w:r>
      <w:r w:rsidR="002E77DD">
        <w:rPr>
          <w:rFonts w:ascii="ＭＳ 明朝" w:eastAsia="ＭＳ 明朝" w:hAnsi="ＭＳ 明朝" w:hint="eastAsia"/>
        </w:rPr>
        <w:t>到底</w:t>
      </w:r>
      <w:r w:rsidR="00CF4A80">
        <w:rPr>
          <w:rFonts w:ascii="ＭＳ 明朝" w:eastAsia="ＭＳ 明朝" w:hAnsi="ＭＳ 明朝" w:hint="eastAsia"/>
        </w:rPr>
        <w:t>無理な話である。また、</w:t>
      </w:r>
      <w:r w:rsidR="000714A5">
        <w:rPr>
          <w:rFonts w:ascii="ＭＳ 明朝" w:eastAsia="ＭＳ 明朝" w:hAnsi="ＭＳ 明朝" w:hint="eastAsia"/>
        </w:rPr>
        <w:t>理論分析において、経済主体は利己的、合理的な経済人（ホモ・エコノミカス）と仮定するが、</w:t>
      </w:r>
      <w:r w:rsidR="00A91167">
        <w:rPr>
          <w:rFonts w:ascii="ＭＳ 明朝" w:eastAsia="ＭＳ 明朝" w:hAnsi="ＭＳ 明朝" w:hint="eastAsia"/>
        </w:rPr>
        <w:t>分析しやす</w:t>
      </w:r>
      <w:r w:rsidR="00F6035E">
        <w:rPr>
          <w:rFonts w:ascii="ＭＳ 明朝" w:eastAsia="ＭＳ 明朝" w:hAnsi="ＭＳ 明朝" w:hint="eastAsia"/>
        </w:rPr>
        <w:t>い</w:t>
      </w:r>
      <w:r w:rsidR="00A91167">
        <w:rPr>
          <w:rFonts w:ascii="ＭＳ 明朝" w:eastAsia="ＭＳ 明朝" w:hAnsi="ＭＳ 明朝" w:hint="eastAsia"/>
        </w:rPr>
        <w:t>ためにこのような極端な仮定を</w:t>
      </w:r>
      <w:r w:rsidR="008C1896">
        <w:rPr>
          <w:rFonts w:ascii="ＭＳ 明朝" w:eastAsia="ＭＳ 明朝" w:hAnsi="ＭＳ 明朝" w:hint="eastAsia"/>
        </w:rPr>
        <w:t>設定しているだけで</w:t>
      </w:r>
      <w:r w:rsidR="0003462C">
        <w:rPr>
          <w:rFonts w:ascii="ＭＳ 明朝" w:eastAsia="ＭＳ 明朝" w:hAnsi="ＭＳ 明朝" w:hint="eastAsia"/>
        </w:rPr>
        <w:t>、実際の</w:t>
      </w:r>
      <w:r w:rsidR="0051528B">
        <w:rPr>
          <w:rFonts w:ascii="ＭＳ 明朝" w:eastAsia="ＭＳ 明朝" w:hAnsi="ＭＳ 明朝" w:hint="eastAsia"/>
        </w:rPr>
        <w:t>社会の人々の特性を</w:t>
      </w:r>
      <w:r w:rsidR="00037AB5">
        <w:rPr>
          <w:rFonts w:ascii="ＭＳ 明朝" w:eastAsia="ＭＳ 明朝" w:hAnsi="ＭＳ 明朝" w:hint="eastAsia"/>
        </w:rPr>
        <w:t>必ずしも</w:t>
      </w:r>
      <w:r w:rsidR="008C1896">
        <w:rPr>
          <w:rFonts w:ascii="ＭＳ 明朝" w:eastAsia="ＭＳ 明朝" w:hAnsi="ＭＳ 明朝" w:hint="eastAsia"/>
        </w:rPr>
        <w:t>描写しているわけではない。</w:t>
      </w:r>
      <w:r w:rsidR="0051528B">
        <w:rPr>
          <w:rFonts w:ascii="ＭＳ 明朝" w:eastAsia="ＭＳ 明朝" w:hAnsi="ＭＳ 明朝" w:hint="eastAsia"/>
        </w:rPr>
        <w:t>従って、</w:t>
      </w:r>
      <w:r w:rsidR="00097D8E">
        <w:rPr>
          <w:rFonts w:ascii="ＭＳ 明朝" w:eastAsia="ＭＳ 明朝" w:hAnsi="ＭＳ 明朝" w:hint="eastAsia"/>
        </w:rPr>
        <w:t>実際の社会の人々を使って実験することで、</w:t>
      </w:r>
      <w:r w:rsidR="002E77DD">
        <w:rPr>
          <w:rFonts w:ascii="ＭＳ 明朝" w:eastAsia="ＭＳ 明朝" w:hAnsi="ＭＳ 明朝" w:hint="eastAsia"/>
        </w:rPr>
        <w:t>合理的な経済主体を前提とした</w:t>
      </w:r>
      <w:r w:rsidR="00097D8E">
        <w:rPr>
          <w:rFonts w:ascii="ＭＳ 明朝" w:eastAsia="ＭＳ 明朝" w:hAnsi="ＭＳ 明朝" w:hint="eastAsia"/>
        </w:rPr>
        <w:t>理論分析</w:t>
      </w:r>
      <w:r w:rsidR="002E77DD">
        <w:rPr>
          <w:rFonts w:ascii="ＭＳ 明朝" w:eastAsia="ＭＳ 明朝" w:hAnsi="ＭＳ 明朝" w:hint="eastAsia"/>
        </w:rPr>
        <w:t>から得られた</w:t>
      </w:r>
      <w:r w:rsidR="00037AB5">
        <w:rPr>
          <w:rFonts w:ascii="ＭＳ 明朝" w:eastAsia="ＭＳ 明朝" w:hAnsi="ＭＳ 明朝" w:hint="eastAsia"/>
        </w:rPr>
        <w:t>理論や予測</w:t>
      </w:r>
      <w:r w:rsidR="00097D8E">
        <w:rPr>
          <w:rFonts w:ascii="ＭＳ 明朝" w:eastAsia="ＭＳ 明朝" w:hAnsi="ＭＳ 明朝" w:hint="eastAsia"/>
        </w:rPr>
        <w:t>を検証することに意味はないと</w:t>
      </w:r>
      <w:r w:rsidR="00AA69A6">
        <w:rPr>
          <w:rFonts w:ascii="ＭＳ 明朝" w:eastAsia="ＭＳ 明朝" w:hAnsi="ＭＳ 明朝" w:hint="eastAsia"/>
        </w:rPr>
        <w:t>主張する。</w:t>
      </w:r>
    </w:p>
    <w:p w14:paraId="5AB8E352" w14:textId="403F9775" w:rsidR="001F5AF2" w:rsidRDefault="005C0A06" w:rsidP="005C0A06">
      <w:pPr>
        <w:ind w:firstLineChars="200" w:firstLine="420"/>
        <w:rPr>
          <w:rFonts w:ascii="ＭＳ 明朝" w:eastAsia="ＭＳ 明朝" w:hAnsi="ＭＳ 明朝"/>
        </w:rPr>
      </w:pPr>
      <w:proofErr w:type="spellStart"/>
      <w:r>
        <w:rPr>
          <w:rFonts w:ascii="Times New Roman" w:eastAsia="ＭＳ 明朝" w:hAnsi="Times New Roman" w:cs="Times New Roman" w:hint="cs"/>
        </w:rPr>
        <w:t>Binmore</w:t>
      </w:r>
      <w:proofErr w:type="spellEnd"/>
      <w:r>
        <w:rPr>
          <w:rFonts w:ascii="Times New Roman" w:eastAsia="ＭＳ 明朝" w:hAnsi="Times New Roman" w:cs="Times New Roman" w:hint="cs"/>
        </w:rPr>
        <w:t xml:space="preserve"> (</w:t>
      </w:r>
      <w:r>
        <w:rPr>
          <w:rFonts w:ascii="Times New Roman" w:eastAsia="ＭＳ 明朝" w:hAnsi="Times New Roman" w:cs="Times New Roman"/>
        </w:rPr>
        <w:t>1999)</w:t>
      </w:r>
      <w:r>
        <w:rPr>
          <w:rFonts w:ascii="Times New Roman" w:eastAsia="ＭＳ 明朝" w:hAnsi="Times New Roman" w:cs="Times New Roman" w:hint="eastAsia"/>
        </w:rPr>
        <w:t>は</w:t>
      </w:r>
      <w:r w:rsidR="00C3482E">
        <w:rPr>
          <w:rFonts w:ascii="ＭＳ 明朝" w:eastAsia="ＭＳ 明朝" w:hAnsi="ＭＳ 明朝" w:hint="eastAsia"/>
        </w:rPr>
        <w:t>、</w:t>
      </w:r>
      <w:r w:rsidR="001F5AF2">
        <w:rPr>
          <w:rFonts w:ascii="ＭＳ 明朝" w:eastAsia="ＭＳ 明朝" w:hAnsi="ＭＳ 明朝" w:hint="eastAsia"/>
        </w:rPr>
        <w:t>利己的、合理的な経済人（ホモ・エコノミカス）の選択や行動を探る理論研究と実際の人間を参加者として行う経済実験とでは整合的な結果を得られな</w:t>
      </w:r>
      <w:r>
        <w:rPr>
          <w:rFonts w:ascii="ＭＳ 明朝" w:eastAsia="ＭＳ 明朝" w:hAnsi="ＭＳ 明朝" w:hint="eastAsia"/>
        </w:rPr>
        <w:t>かったとしても、</w:t>
      </w:r>
      <w:r w:rsidR="001F5AF2">
        <w:rPr>
          <w:rFonts w:ascii="ＭＳ 明朝" w:eastAsia="ＭＳ 明朝" w:hAnsi="ＭＳ 明朝" w:hint="eastAsia"/>
        </w:rPr>
        <w:t>それがすぐに</w:t>
      </w:r>
      <w:r>
        <w:rPr>
          <w:rFonts w:ascii="ＭＳ 明朝" w:eastAsia="ＭＳ 明朝" w:hAnsi="ＭＳ 明朝" w:hint="eastAsia"/>
        </w:rPr>
        <w:t>経済人を前提とした伝統的経済学の理論研究の否定にはつなが</w:t>
      </w:r>
      <w:r>
        <w:rPr>
          <w:rFonts w:ascii="ＭＳ 明朝" w:eastAsia="ＭＳ 明朝" w:hAnsi="ＭＳ 明朝" w:hint="eastAsia"/>
        </w:rPr>
        <w:lastRenderedPageBreak/>
        <w:t>らないと</w:t>
      </w:r>
      <w:r w:rsidR="007D68F0">
        <w:rPr>
          <w:rFonts w:ascii="ＭＳ 明朝" w:eastAsia="ＭＳ 明朝" w:hAnsi="ＭＳ 明朝" w:hint="eastAsia"/>
        </w:rPr>
        <w:t>主張する</w:t>
      </w:r>
      <w:r w:rsidR="00411603">
        <w:rPr>
          <w:rFonts w:ascii="ＭＳ 明朝" w:eastAsia="ＭＳ 明朝" w:hAnsi="ＭＳ 明朝" w:hint="eastAsia"/>
        </w:rPr>
        <w:t>。</w:t>
      </w:r>
      <w:r w:rsidR="000122A0">
        <w:rPr>
          <w:rFonts w:ascii="ＭＳ 明朝" w:eastAsia="ＭＳ 明朝" w:hAnsi="ＭＳ 明朝" w:hint="eastAsia"/>
        </w:rPr>
        <w:t>彼は、経済理論を実験で検証するためには、参加者が慎重に考える誘因をもち、じっくり考える時間がある状況を整える必要があると説く。</w:t>
      </w:r>
    </w:p>
    <w:p w14:paraId="2BE91F33" w14:textId="37B505C6" w:rsidR="001F5AF2" w:rsidRPr="000F1D07" w:rsidRDefault="0065683A" w:rsidP="000F1D07">
      <w:pPr>
        <w:ind w:firstLineChars="200" w:firstLine="420"/>
        <w:rPr>
          <w:rFonts w:ascii="Times New Roman" w:eastAsia="ＭＳ 明朝" w:hAnsi="Times New Roman" w:cs="Times New Roman"/>
        </w:rPr>
      </w:pPr>
      <w:r w:rsidRPr="000F1D07">
        <w:rPr>
          <w:rFonts w:ascii="Times New Roman" w:eastAsia="ＭＳ 明朝" w:hAnsi="Times New Roman" w:cs="Times New Roman"/>
        </w:rPr>
        <w:t>Rubinstein</w:t>
      </w:r>
      <w:r w:rsidR="007B02A5" w:rsidRPr="000F1D07">
        <w:rPr>
          <w:rFonts w:ascii="Times New Roman" w:eastAsia="ＭＳ 明朝" w:hAnsi="Times New Roman" w:cs="Times New Roman"/>
        </w:rPr>
        <w:t>(2001)</w:t>
      </w:r>
      <w:r w:rsidR="007B02A5">
        <w:rPr>
          <w:rFonts w:ascii="Times New Roman" w:eastAsia="ＭＳ 明朝" w:hAnsi="Times New Roman" w:cs="Times New Roman" w:hint="eastAsia"/>
        </w:rPr>
        <w:t>は、</w:t>
      </w:r>
      <w:r w:rsidR="00897019">
        <w:rPr>
          <w:rFonts w:ascii="Times New Roman" w:eastAsia="ＭＳ 明朝" w:hAnsi="Times New Roman" w:cs="Times New Roman" w:hint="eastAsia"/>
        </w:rPr>
        <w:t>Fried</w:t>
      </w:r>
      <w:r w:rsidR="00897019">
        <w:rPr>
          <w:rFonts w:ascii="Times New Roman" w:eastAsia="ＭＳ 明朝" w:hAnsi="Times New Roman" w:cs="Times New Roman"/>
        </w:rPr>
        <w:t>man(1953)</w:t>
      </w:r>
      <w:r w:rsidR="00897019">
        <w:rPr>
          <w:rFonts w:ascii="Times New Roman" w:eastAsia="ＭＳ 明朝" w:hAnsi="Times New Roman" w:cs="Times New Roman" w:hint="eastAsia"/>
        </w:rPr>
        <w:t>と同様に、</w:t>
      </w:r>
      <w:r w:rsidR="00255B81">
        <w:rPr>
          <w:rFonts w:ascii="Times New Roman" w:eastAsia="ＭＳ 明朝" w:hAnsi="Times New Roman" w:cs="Times New Roman" w:hint="eastAsia"/>
        </w:rPr>
        <w:t>経済理論の検証に対する</w:t>
      </w:r>
      <w:r w:rsidR="00E63C4F">
        <w:rPr>
          <w:rFonts w:ascii="Times New Roman" w:eastAsia="ＭＳ 明朝" w:hAnsi="Times New Roman" w:cs="Times New Roman" w:hint="eastAsia"/>
        </w:rPr>
        <w:t>経済実験の有効性に否定的であったが、</w:t>
      </w:r>
      <w:r w:rsidR="00C053DB">
        <w:rPr>
          <w:rFonts w:ascii="Times New Roman" w:eastAsia="ＭＳ 明朝" w:hAnsi="Times New Roman" w:cs="Times New Roman" w:hint="eastAsia"/>
        </w:rPr>
        <w:t>理論分析によって得られた理論</w:t>
      </w:r>
      <w:r w:rsidR="006D2C8A">
        <w:rPr>
          <w:rFonts w:ascii="Times New Roman" w:eastAsia="ＭＳ 明朝" w:hAnsi="Times New Roman" w:cs="Times New Roman" w:hint="eastAsia"/>
        </w:rPr>
        <w:t>が道理的であるか、筋が通っているか</w:t>
      </w:r>
      <w:r w:rsidR="00C053DB">
        <w:rPr>
          <w:rFonts w:ascii="Times New Roman" w:eastAsia="ＭＳ 明朝" w:hAnsi="Times New Roman" w:cs="Times New Roman" w:hint="eastAsia"/>
        </w:rPr>
        <w:t>、もっともらしいかを確かめる術として経済実験は有効であると</w:t>
      </w:r>
      <w:r w:rsidR="004A1AC7">
        <w:rPr>
          <w:rFonts w:ascii="Times New Roman" w:eastAsia="ＭＳ 明朝" w:hAnsi="Times New Roman" w:cs="Times New Roman" w:hint="eastAsia"/>
        </w:rPr>
        <w:t>認めた。ただし、</w:t>
      </w:r>
      <w:r w:rsidR="00185383">
        <w:rPr>
          <w:rFonts w:ascii="Times New Roman" w:eastAsia="ＭＳ 明朝" w:hAnsi="Times New Roman" w:cs="Times New Roman" w:hint="eastAsia"/>
        </w:rPr>
        <w:t>実験実施者が、</w:t>
      </w:r>
      <w:r w:rsidR="00D12CBD">
        <w:rPr>
          <w:rFonts w:ascii="Times New Roman" w:eastAsia="ＭＳ 明朝" w:hAnsi="Times New Roman" w:cs="Times New Roman" w:hint="eastAsia"/>
        </w:rPr>
        <w:t>科学的な実験手順に従い、</w:t>
      </w:r>
      <w:r w:rsidR="00185383">
        <w:rPr>
          <w:rFonts w:ascii="Times New Roman" w:eastAsia="ＭＳ 明朝" w:hAnsi="Times New Roman" w:cs="Times New Roman" w:hint="eastAsia"/>
        </w:rPr>
        <w:t>データ分析</w:t>
      </w:r>
      <w:r w:rsidR="002D67AA">
        <w:rPr>
          <w:rFonts w:ascii="Times New Roman" w:eastAsia="ＭＳ 明朝" w:hAnsi="Times New Roman" w:cs="Times New Roman" w:hint="eastAsia"/>
        </w:rPr>
        <w:t>による</w:t>
      </w:r>
      <w:r w:rsidR="00185383">
        <w:rPr>
          <w:rFonts w:ascii="Times New Roman" w:eastAsia="ＭＳ 明朝" w:hAnsi="Times New Roman" w:cs="Times New Roman" w:hint="eastAsia"/>
        </w:rPr>
        <w:t>結果に</w:t>
      </w:r>
      <w:r w:rsidR="008C1896">
        <w:rPr>
          <w:rFonts w:ascii="Times New Roman" w:eastAsia="ＭＳ 明朝" w:hAnsi="Times New Roman" w:cs="Times New Roman" w:hint="eastAsia"/>
        </w:rPr>
        <w:t>都合のいいような</w:t>
      </w:r>
      <w:r w:rsidR="00185383">
        <w:rPr>
          <w:rFonts w:ascii="Times New Roman" w:eastAsia="ＭＳ 明朝" w:hAnsi="Times New Roman" w:cs="Times New Roman" w:hint="eastAsia"/>
        </w:rPr>
        <w:t>解釈</w:t>
      </w:r>
      <w:r w:rsidR="008C1896">
        <w:rPr>
          <w:rFonts w:ascii="Times New Roman" w:eastAsia="ＭＳ 明朝" w:hAnsi="Times New Roman" w:cs="Times New Roman" w:hint="eastAsia"/>
        </w:rPr>
        <w:t>を</w:t>
      </w:r>
      <w:r w:rsidR="00185383">
        <w:rPr>
          <w:rFonts w:ascii="Times New Roman" w:eastAsia="ＭＳ 明朝" w:hAnsi="Times New Roman" w:cs="Times New Roman" w:hint="eastAsia"/>
        </w:rPr>
        <w:t>しない</w:t>
      </w:r>
      <w:r w:rsidR="00A37FFC">
        <w:rPr>
          <w:rFonts w:ascii="Times New Roman" w:eastAsia="ＭＳ 明朝" w:hAnsi="Times New Roman" w:cs="Times New Roman" w:hint="eastAsia"/>
        </w:rPr>
        <w:t>場合に限ってと釘を刺している。</w:t>
      </w:r>
      <w:r w:rsidR="00836988">
        <w:rPr>
          <w:rFonts w:ascii="Times New Roman" w:eastAsia="ＭＳ 明朝" w:hAnsi="Times New Roman" w:cs="Times New Roman" w:hint="eastAsia"/>
        </w:rPr>
        <w:t>科学的に正しい実験</w:t>
      </w:r>
      <w:r w:rsidR="002D67AA">
        <w:rPr>
          <w:rFonts w:ascii="Times New Roman" w:eastAsia="ＭＳ 明朝" w:hAnsi="Times New Roman" w:cs="Times New Roman" w:hint="eastAsia"/>
        </w:rPr>
        <w:t>の</w:t>
      </w:r>
      <w:r w:rsidR="00836988">
        <w:rPr>
          <w:rFonts w:ascii="Times New Roman" w:eastAsia="ＭＳ 明朝" w:hAnsi="Times New Roman" w:cs="Times New Roman" w:hint="eastAsia"/>
        </w:rPr>
        <w:t>手順を踏まないような実験結果は信頼できるものではなく、それだったら、理論家による</w:t>
      </w:r>
      <w:r w:rsidR="002D67AA">
        <w:rPr>
          <w:rFonts w:ascii="Times New Roman" w:eastAsia="ＭＳ 明朝" w:hAnsi="Times New Roman" w:cs="Times New Roman" w:hint="eastAsia"/>
        </w:rPr>
        <w:t>思考実験で十分だと述べている。</w:t>
      </w:r>
      <w:r w:rsidR="005C0A06">
        <w:rPr>
          <w:rFonts w:ascii="ＭＳ 明朝" w:eastAsia="ＭＳ 明朝" w:hAnsi="ＭＳ 明朝" w:hint="eastAsia"/>
        </w:rPr>
        <w:t>近年、経済実験による研究は盛んに行われ、多くの研究結果が蓄積されているのは事実であるが、</w:t>
      </w:r>
      <w:r w:rsidR="008069D6">
        <w:rPr>
          <w:rFonts w:ascii="ＭＳ 明朝" w:eastAsia="ＭＳ 明朝" w:hAnsi="ＭＳ 明朝" w:hint="eastAsia"/>
        </w:rPr>
        <w:t>経済実験を実施する際に、手順だけでなく、解釈についても注意を払う必要がある。</w:t>
      </w:r>
    </w:p>
    <w:p w14:paraId="61C49C2A" w14:textId="27060A60" w:rsidR="007041BA" w:rsidRPr="00E10C5A" w:rsidRDefault="00236936" w:rsidP="00ED41D7">
      <w:pPr>
        <w:rPr>
          <w:rFonts w:ascii="ＭＳ 明朝" w:eastAsia="ＭＳ 明朝" w:hAnsi="ＭＳ 明朝"/>
        </w:rPr>
      </w:pPr>
      <w:r>
        <w:rPr>
          <w:rFonts w:ascii="ＭＳ 明朝" w:eastAsia="ＭＳ 明朝" w:hAnsi="ＭＳ 明朝" w:hint="eastAsia"/>
        </w:rPr>
        <w:t xml:space="preserve">　本章の構成は以下の通りである。次</w:t>
      </w:r>
      <w:ins w:id="0" w:author="岡山 義信" w:date="2017-06-02T22:05:00Z">
        <w:r w:rsidR="00BE7A1C">
          <w:rPr>
            <w:rFonts w:ascii="ＭＳ 明朝" w:eastAsia="ＭＳ 明朝" w:hAnsi="ＭＳ 明朝" w:hint="eastAsia"/>
          </w:rPr>
          <w:t>節</w:t>
        </w:r>
      </w:ins>
      <w:del w:id="1" w:author="岡山 義信" w:date="2017-06-02T22:05:00Z">
        <w:r w:rsidDel="00BE7A1C">
          <w:rPr>
            <w:rFonts w:ascii="ＭＳ 明朝" w:eastAsia="ＭＳ 明朝" w:hAnsi="ＭＳ 明朝" w:hint="eastAsia"/>
          </w:rPr>
          <w:delText>章</w:delText>
        </w:r>
      </w:del>
      <w:r>
        <w:rPr>
          <w:rFonts w:ascii="ＭＳ 明朝" w:eastAsia="ＭＳ 明朝" w:hAnsi="ＭＳ 明朝" w:hint="eastAsia"/>
        </w:rPr>
        <w:t>では2種類の経済実験（ラボ実験とフィールド実験）を紹介し、メリットとデメリットを示す。第3</w:t>
      </w:r>
      <w:ins w:id="2" w:author="岡山 義信" w:date="2017-06-02T22:05:00Z">
        <w:r w:rsidR="00BE7A1C">
          <w:rPr>
            <w:rFonts w:ascii="ＭＳ 明朝" w:eastAsia="ＭＳ 明朝" w:hAnsi="ＭＳ 明朝" w:hint="eastAsia"/>
          </w:rPr>
          <w:t>節</w:t>
        </w:r>
      </w:ins>
      <w:del w:id="3" w:author="岡山 義信" w:date="2017-06-02T22:05:00Z">
        <w:r w:rsidDel="00BE7A1C">
          <w:rPr>
            <w:rFonts w:ascii="ＭＳ 明朝" w:eastAsia="ＭＳ 明朝" w:hAnsi="ＭＳ 明朝" w:hint="eastAsia"/>
          </w:rPr>
          <w:delText>章</w:delText>
        </w:r>
      </w:del>
      <w:r>
        <w:rPr>
          <w:rFonts w:ascii="ＭＳ 明朝" w:eastAsia="ＭＳ 明朝" w:hAnsi="ＭＳ 明朝" w:hint="eastAsia"/>
        </w:rPr>
        <w:t>では、経済実験の例として贈与交換の実験を紹介し、第4</w:t>
      </w:r>
      <w:ins w:id="4" w:author="岡山 義信" w:date="2017-06-02T22:05:00Z">
        <w:r w:rsidR="00BE7A1C">
          <w:rPr>
            <w:rFonts w:ascii="ＭＳ 明朝" w:eastAsia="ＭＳ 明朝" w:hAnsi="ＭＳ 明朝" w:hint="eastAsia"/>
          </w:rPr>
          <w:t>節</w:t>
        </w:r>
      </w:ins>
      <w:del w:id="5" w:author="岡山 義信" w:date="2017-06-02T22:05:00Z">
        <w:r w:rsidDel="00BE7A1C">
          <w:rPr>
            <w:rFonts w:ascii="ＭＳ 明朝" w:eastAsia="ＭＳ 明朝" w:hAnsi="ＭＳ 明朝" w:hint="eastAsia"/>
          </w:rPr>
          <w:delText>章</w:delText>
        </w:r>
      </w:del>
      <w:r>
        <w:rPr>
          <w:rFonts w:ascii="ＭＳ 明朝" w:eastAsia="ＭＳ 明朝" w:hAnsi="ＭＳ 明朝" w:hint="eastAsia"/>
        </w:rPr>
        <w:t>で経済実験を行う</w:t>
      </w:r>
      <w:r w:rsidR="00FB21E5">
        <w:rPr>
          <w:rFonts w:ascii="ＭＳ 明朝" w:eastAsia="ＭＳ 明朝" w:hAnsi="ＭＳ 明朝" w:hint="eastAsia"/>
        </w:rPr>
        <w:t>際に</w:t>
      </w:r>
      <w:r>
        <w:rPr>
          <w:rFonts w:ascii="ＭＳ 明朝" w:eastAsia="ＭＳ 明朝" w:hAnsi="ＭＳ 明朝" w:hint="eastAsia"/>
        </w:rPr>
        <w:t>必要な事務的な手続き実践的に解説する。第5</w:t>
      </w:r>
      <w:ins w:id="6" w:author="岡山 義信" w:date="2017-06-02T22:05:00Z">
        <w:r w:rsidR="00BE7A1C">
          <w:rPr>
            <w:rFonts w:ascii="ＭＳ 明朝" w:eastAsia="ＭＳ 明朝" w:hAnsi="ＭＳ 明朝" w:hint="eastAsia"/>
          </w:rPr>
          <w:t>節</w:t>
        </w:r>
      </w:ins>
      <w:del w:id="7" w:author="岡山 義信" w:date="2017-06-02T22:05:00Z">
        <w:r w:rsidDel="00BE7A1C">
          <w:rPr>
            <w:rFonts w:ascii="ＭＳ 明朝" w:eastAsia="ＭＳ 明朝" w:hAnsi="ＭＳ 明朝" w:hint="eastAsia"/>
          </w:rPr>
          <w:delText>章</w:delText>
        </w:r>
      </w:del>
      <w:r>
        <w:rPr>
          <w:rFonts w:ascii="ＭＳ 明朝" w:eastAsia="ＭＳ 明朝" w:hAnsi="ＭＳ 明朝" w:hint="eastAsia"/>
        </w:rPr>
        <w:t>では、</w:t>
      </w:r>
      <w:r w:rsidR="007041BA">
        <w:rPr>
          <w:rFonts w:ascii="ＭＳ 明朝" w:eastAsia="ＭＳ 明朝" w:hAnsi="ＭＳ 明朝" w:hint="eastAsia"/>
        </w:rPr>
        <w:t>様々</w:t>
      </w:r>
      <w:r w:rsidR="00FB21E5">
        <w:rPr>
          <w:rFonts w:ascii="ＭＳ 明朝" w:eastAsia="ＭＳ 明朝" w:hAnsi="ＭＳ 明朝" w:hint="eastAsia"/>
        </w:rPr>
        <w:t>な</w:t>
      </w:r>
      <w:r>
        <w:rPr>
          <w:rFonts w:ascii="ＭＳ 明朝" w:eastAsia="ＭＳ 明朝" w:hAnsi="ＭＳ 明朝" w:hint="eastAsia"/>
        </w:rPr>
        <w:t>実験の</w:t>
      </w:r>
      <w:r w:rsidR="007041BA">
        <w:rPr>
          <w:rFonts w:ascii="ＭＳ 明朝" w:eastAsia="ＭＳ 明朝" w:hAnsi="ＭＳ 明朝" w:hint="eastAsia"/>
        </w:rPr>
        <w:t>デザインと</w:t>
      </w:r>
      <w:r>
        <w:rPr>
          <w:rFonts w:ascii="ＭＳ 明朝" w:eastAsia="ＭＳ 明朝" w:hAnsi="ＭＳ 明朝" w:hint="eastAsia"/>
        </w:rPr>
        <w:t>メソッド</w:t>
      </w:r>
      <w:r w:rsidR="007041BA">
        <w:rPr>
          <w:rFonts w:ascii="ＭＳ 明朝" w:eastAsia="ＭＳ 明朝" w:hAnsi="ＭＳ 明朝" w:hint="eastAsia"/>
        </w:rPr>
        <w:t>を紹介するとともに、それぞれのメリットとデメリットを解説する。第6</w:t>
      </w:r>
      <w:ins w:id="8" w:author="岡山 義信" w:date="2017-06-02T22:05:00Z">
        <w:r w:rsidR="00BE7A1C">
          <w:rPr>
            <w:rFonts w:ascii="ＭＳ 明朝" w:eastAsia="ＭＳ 明朝" w:hAnsi="ＭＳ 明朝" w:hint="eastAsia"/>
          </w:rPr>
          <w:t>節</w:t>
        </w:r>
      </w:ins>
      <w:del w:id="9" w:author="岡山 義信" w:date="2017-06-02T22:05:00Z">
        <w:r w:rsidR="007041BA" w:rsidDel="00BE7A1C">
          <w:rPr>
            <w:rFonts w:ascii="ＭＳ 明朝" w:eastAsia="ＭＳ 明朝" w:hAnsi="ＭＳ 明朝" w:hint="eastAsia"/>
          </w:rPr>
          <w:delText>章</w:delText>
        </w:r>
      </w:del>
      <w:r w:rsidR="007041BA">
        <w:rPr>
          <w:rFonts w:ascii="ＭＳ 明朝" w:eastAsia="ＭＳ 明朝" w:hAnsi="ＭＳ 明朝" w:hint="eastAsia"/>
        </w:rPr>
        <w:t>では、労働経済学の研究領域においる経済実験という手法の有効性と可能性を示す。最後の第7</w:t>
      </w:r>
      <w:ins w:id="10" w:author="岡山 義信" w:date="2017-06-02T22:05:00Z">
        <w:r w:rsidR="00BE7A1C">
          <w:rPr>
            <w:rFonts w:ascii="ＭＳ 明朝" w:eastAsia="ＭＳ 明朝" w:hAnsi="ＭＳ 明朝" w:hint="eastAsia"/>
          </w:rPr>
          <w:t>節</w:t>
        </w:r>
      </w:ins>
      <w:del w:id="11" w:author="岡山 義信" w:date="2017-06-02T22:05:00Z">
        <w:r w:rsidR="007041BA" w:rsidDel="00BE7A1C">
          <w:rPr>
            <w:rFonts w:ascii="ＭＳ 明朝" w:eastAsia="ＭＳ 明朝" w:hAnsi="ＭＳ 明朝" w:hint="eastAsia"/>
          </w:rPr>
          <w:delText>章</w:delText>
        </w:r>
      </w:del>
      <w:r w:rsidR="007041BA">
        <w:rPr>
          <w:rFonts w:ascii="ＭＳ 明朝" w:eastAsia="ＭＳ 明朝" w:hAnsi="ＭＳ 明朝" w:hint="eastAsia"/>
        </w:rPr>
        <w:t>は、本章のまとめ</w:t>
      </w:r>
      <w:r w:rsidR="00AC22BB">
        <w:rPr>
          <w:rFonts w:ascii="ＭＳ 明朝" w:eastAsia="ＭＳ 明朝" w:hAnsi="ＭＳ 明朝" w:hint="eastAsia"/>
        </w:rPr>
        <w:t>である。</w:t>
      </w:r>
    </w:p>
    <w:p w14:paraId="4EA7D2BF" w14:textId="77777777" w:rsidR="00F16AC8" w:rsidRDefault="00F16AC8" w:rsidP="00ED41D7">
      <w:pPr>
        <w:rPr>
          <w:rFonts w:ascii="ＭＳ 明朝" w:eastAsia="ＭＳ 明朝" w:hAnsi="ＭＳ 明朝"/>
        </w:rPr>
      </w:pPr>
    </w:p>
    <w:p w14:paraId="174CD1EA" w14:textId="77777777" w:rsidR="00B84425" w:rsidRPr="003F03BC" w:rsidRDefault="00B84425" w:rsidP="00ED41D7">
      <w:pPr>
        <w:rPr>
          <w:rFonts w:ascii="ＭＳ 明朝" w:eastAsia="ＭＳ 明朝" w:hAnsi="ＭＳ 明朝"/>
        </w:rPr>
      </w:pPr>
    </w:p>
    <w:p w14:paraId="791DC064" w14:textId="77777777" w:rsidR="00CD19A1" w:rsidRDefault="00AF00EB" w:rsidP="00CD19A1">
      <w:pPr>
        <w:pStyle w:val="a3"/>
        <w:numPr>
          <w:ilvl w:val="0"/>
          <w:numId w:val="1"/>
        </w:numPr>
        <w:ind w:leftChars="0"/>
        <w:rPr>
          <w:rFonts w:ascii="ＭＳ 明朝" w:eastAsia="ＭＳ 明朝" w:hAnsi="ＭＳ 明朝"/>
          <w:b/>
        </w:rPr>
      </w:pPr>
      <w:r>
        <w:rPr>
          <w:rFonts w:ascii="ＭＳ 明朝" w:eastAsia="ＭＳ 明朝" w:hAnsi="ＭＳ 明朝" w:hint="eastAsia"/>
          <w:b/>
        </w:rPr>
        <w:t>実験的手法のタイプとメリット・デメリット</w:t>
      </w:r>
    </w:p>
    <w:p w14:paraId="056AB9FD" w14:textId="38EB9D45" w:rsidR="00494467" w:rsidRDefault="0049462A" w:rsidP="0049462A">
      <w:pPr>
        <w:rPr>
          <w:rFonts w:ascii="ＭＳ 明朝" w:eastAsia="ＭＳ 明朝" w:hAnsi="ＭＳ 明朝"/>
        </w:rPr>
      </w:pPr>
      <w:r>
        <w:rPr>
          <w:rFonts w:ascii="ＭＳ 明朝" w:eastAsia="ＭＳ 明朝" w:hAnsi="ＭＳ 明朝" w:hint="eastAsia"/>
          <w:b/>
        </w:rPr>
        <w:t xml:space="preserve">　</w:t>
      </w:r>
      <w:r>
        <w:rPr>
          <w:rFonts w:ascii="ＭＳ 明朝" w:eastAsia="ＭＳ 明朝" w:hAnsi="ＭＳ 明朝" w:hint="eastAsia"/>
        </w:rPr>
        <w:t>本</w:t>
      </w:r>
      <w:ins w:id="12" w:author="岡山 義信" w:date="2017-06-02T22:05:00Z">
        <w:r w:rsidR="00F06677">
          <w:rPr>
            <w:rFonts w:ascii="ＭＳ 明朝" w:eastAsia="ＭＳ 明朝" w:hAnsi="ＭＳ 明朝" w:hint="eastAsia"/>
          </w:rPr>
          <w:t>節</w:t>
        </w:r>
      </w:ins>
      <w:del w:id="13" w:author="岡山 義信" w:date="2017-06-02T22:05:00Z">
        <w:r w:rsidDel="00F06677">
          <w:rPr>
            <w:rFonts w:ascii="ＭＳ 明朝" w:eastAsia="ＭＳ 明朝" w:hAnsi="ＭＳ 明朝" w:hint="eastAsia"/>
          </w:rPr>
          <w:delText>章</w:delText>
        </w:r>
      </w:del>
      <w:r>
        <w:rPr>
          <w:rFonts w:ascii="ＭＳ 明朝" w:eastAsia="ＭＳ 明朝" w:hAnsi="ＭＳ 明朝" w:hint="eastAsia"/>
        </w:rPr>
        <w:t>では、</w:t>
      </w:r>
      <w:r w:rsidR="0037526A">
        <w:rPr>
          <w:rFonts w:ascii="ＭＳ 明朝" w:eastAsia="ＭＳ 明朝" w:hAnsi="ＭＳ 明朝" w:hint="eastAsia"/>
        </w:rPr>
        <w:t>経済</w:t>
      </w:r>
      <w:r w:rsidR="00337ACD">
        <w:rPr>
          <w:rFonts w:ascii="ＭＳ 明朝" w:eastAsia="ＭＳ 明朝" w:hAnsi="ＭＳ 明朝" w:hint="eastAsia"/>
        </w:rPr>
        <w:t>実験</w:t>
      </w:r>
      <w:r w:rsidR="00871859">
        <w:rPr>
          <w:rFonts w:ascii="ＭＳ 明朝" w:eastAsia="ＭＳ 明朝" w:hAnsi="ＭＳ 明朝" w:hint="eastAsia"/>
        </w:rPr>
        <w:t>の</w:t>
      </w:r>
      <w:r>
        <w:rPr>
          <w:rFonts w:ascii="ＭＳ 明朝" w:eastAsia="ＭＳ 明朝" w:hAnsi="ＭＳ 明朝" w:hint="eastAsia"/>
        </w:rPr>
        <w:t>手法</w:t>
      </w:r>
      <w:r w:rsidR="009E0F02">
        <w:rPr>
          <w:rFonts w:ascii="ＭＳ 明朝" w:eastAsia="ＭＳ 明朝" w:hAnsi="ＭＳ 明朝" w:hint="eastAsia"/>
        </w:rPr>
        <w:t>と既存</w:t>
      </w:r>
      <w:r w:rsidR="00ED7E10">
        <w:rPr>
          <w:rFonts w:ascii="ＭＳ 明朝" w:eastAsia="ＭＳ 明朝" w:hAnsi="ＭＳ 明朝" w:hint="eastAsia"/>
        </w:rPr>
        <w:t>の観察</w:t>
      </w:r>
      <w:r w:rsidR="009E0F02">
        <w:rPr>
          <w:rFonts w:ascii="ＭＳ 明朝" w:eastAsia="ＭＳ 明朝" w:hAnsi="ＭＳ 明朝" w:hint="eastAsia"/>
        </w:rPr>
        <w:t>データ（２次データ）を利用した実証分析</w:t>
      </w:r>
      <w:r w:rsidR="00DE52F1">
        <w:rPr>
          <w:rFonts w:ascii="ＭＳ 明朝" w:eastAsia="ＭＳ 明朝" w:hAnsi="ＭＳ 明朝" w:hint="eastAsia"/>
        </w:rPr>
        <w:t>の</w:t>
      </w:r>
      <w:r w:rsidR="001D1009">
        <w:rPr>
          <w:rFonts w:ascii="ＭＳ 明朝" w:eastAsia="ＭＳ 明朝" w:hAnsi="ＭＳ 明朝" w:hint="eastAsia"/>
        </w:rPr>
        <w:t>手法</w:t>
      </w:r>
      <w:r w:rsidR="00494467">
        <w:rPr>
          <w:rFonts w:ascii="ＭＳ 明朝" w:eastAsia="ＭＳ 明朝" w:hAnsi="ＭＳ 明朝" w:hint="eastAsia"/>
        </w:rPr>
        <w:t>の</w:t>
      </w:r>
      <w:r w:rsidR="00337ACD">
        <w:rPr>
          <w:rFonts w:ascii="ＭＳ 明朝" w:eastAsia="ＭＳ 明朝" w:hAnsi="ＭＳ 明朝" w:hint="eastAsia"/>
        </w:rPr>
        <w:t>位置</w:t>
      </w:r>
      <w:r w:rsidR="00494467">
        <w:rPr>
          <w:rFonts w:ascii="ＭＳ 明朝" w:eastAsia="ＭＳ 明朝" w:hAnsi="ＭＳ 明朝" w:hint="eastAsia"/>
        </w:rPr>
        <w:t>関係</w:t>
      </w:r>
      <w:r w:rsidR="00DE52F1">
        <w:rPr>
          <w:rFonts w:ascii="ＭＳ 明朝" w:eastAsia="ＭＳ 明朝" w:hAnsi="ＭＳ 明朝" w:hint="eastAsia"/>
        </w:rPr>
        <w:t>を整理</w:t>
      </w:r>
      <w:r w:rsidR="00337ACD">
        <w:rPr>
          <w:rFonts w:ascii="ＭＳ 明朝" w:eastAsia="ＭＳ 明朝" w:hAnsi="ＭＳ 明朝" w:hint="eastAsia"/>
        </w:rPr>
        <w:t>すると共に、</w:t>
      </w:r>
      <w:r w:rsidR="00977DDD">
        <w:rPr>
          <w:rFonts w:ascii="ＭＳ 明朝" w:eastAsia="ＭＳ 明朝" w:hAnsi="ＭＳ 明朝" w:hint="eastAsia"/>
        </w:rPr>
        <w:t>データの性質に沿ってどの</w:t>
      </w:r>
      <w:r w:rsidR="00337ACD">
        <w:rPr>
          <w:rFonts w:ascii="ＭＳ 明朝" w:eastAsia="ＭＳ 明朝" w:hAnsi="ＭＳ 明朝" w:hint="eastAsia"/>
        </w:rPr>
        <w:t>分析手法が適切かを解説す</w:t>
      </w:r>
      <w:r w:rsidR="007B2F72">
        <w:rPr>
          <w:rFonts w:ascii="ＭＳ 明朝" w:eastAsia="ＭＳ 明朝" w:hAnsi="ＭＳ 明朝" w:hint="eastAsia"/>
        </w:rPr>
        <w:t>る。</w:t>
      </w:r>
      <w:r w:rsidR="003A476C">
        <w:rPr>
          <w:rFonts w:ascii="ＭＳ 明朝" w:eastAsia="ＭＳ 明朝" w:hAnsi="ＭＳ 明朝" w:hint="eastAsia"/>
        </w:rPr>
        <w:t>そして、</w:t>
      </w:r>
      <w:r w:rsidR="00DE52F1">
        <w:rPr>
          <w:rFonts w:ascii="ＭＳ 明朝" w:eastAsia="ＭＳ 明朝" w:hAnsi="ＭＳ 明朝" w:hint="eastAsia"/>
        </w:rPr>
        <w:t>実験的手法のメリットと</w:t>
      </w:r>
      <w:r w:rsidR="00494467">
        <w:rPr>
          <w:rFonts w:ascii="ＭＳ 明朝" w:eastAsia="ＭＳ 明朝" w:hAnsi="ＭＳ 明朝" w:hint="eastAsia"/>
        </w:rPr>
        <w:t>デメリットを説明する。</w:t>
      </w:r>
    </w:p>
    <w:p w14:paraId="6A6DC38C" w14:textId="1A0FA7FE" w:rsidR="00C93D82" w:rsidRDefault="004F3ABB" w:rsidP="007B4243">
      <w:pPr>
        <w:ind w:firstLineChars="100" w:firstLine="210"/>
        <w:rPr>
          <w:rFonts w:ascii="ＭＳ 明朝" w:eastAsia="ＭＳ 明朝" w:hAnsi="ＭＳ 明朝"/>
        </w:rPr>
      </w:pPr>
      <w:r>
        <w:rPr>
          <w:rFonts w:ascii="ＭＳ 明朝" w:eastAsia="ＭＳ 明朝" w:hAnsi="ＭＳ 明朝" w:hint="eastAsia"/>
        </w:rPr>
        <w:t>図</w:t>
      </w:r>
      <w:r w:rsidR="00BC209F">
        <w:rPr>
          <w:rFonts w:ascii="ＭＳ 明朝" w:eastAsia="ＭＳ 明朝" w:hAnsi="ＭＳ 明朝" w:hint="eastAsia"/>
        </w:rPr>
        <w:t>13-1</w:t>
      </w:r>
      <w:r>
        <w:rPr>
          <w:rFonts w:ascii="ＭＳ 明朝" w:eastAsia="ＭＳ 明朝" w:hAnsi="ＭＳ 明朝" w:hint="eastAsia"/>
        </w:rPr>
        <w:t>は、</w:t>
      </w:r>
      <w:r w:rsidRPr="00E65006">
        <w:rPr>
          <w:rFonts w:ascii="Times New Roman" w:eastAsia="ＭＳ 明朝" w:hAnsi="Times New Roman" w:cs="Times New Roman"/>
        </w:rPr>
        <w:t xml:space="preserve">List and </w:t>
      </w:r>
      <w:proofErr w:type="spellStart"/>
      <w:r w:rsidRPr="00E65006">
        <w:rPr>
          <w:rFonts w:ascii="Times New Roman" w:eastAsia="ＭＳ 明朝" w:hAnsi="Times New Roman" w:cs="Times New Roman"/>
        </w:rPr>
        <w:t>Ras</w:t>
      </w:r>
      <w:r w:rsidR="00722875">
        <w:rPr>
          <w:rFonts w:ascii="Times New Roman" w:eastAsia="ＭＳ 明朝" w:hAnsi="Times New Roman" w:cs="Times New Roman"/>
        </w:rPr>
        <w:t>u</w:t>
      </w:r>
      <w:r w:rsidRPr="00E65006">
        <w:rPr>
          <w:rFonts w:ascii="Times New Roman" w:eastAsia="ＭＳ 明朝" w:hAnsi="Times New Roman" w:cs="Times New Roman"/>
        </w:rPr>
        <w:t>l</w:t>
      </w:r>
      <w:proofErr w:type="spellEnd"/>
      <w:r w:rsidRPr="00E65006">
        <w:rPr>
          <w:rFonts w:ascii="Times New Roman" w:eastAsia="ＭＳ 明朝" w:hAnsi="Times New Roman" w:cs="Times New Roman"/>
        </w:rPr>
        <w:t xml:space="preserve"> (2011)</w:t>
      </w:r>
      <w:r w:rsidR="003E6662">
        <w:rPr>
          <w:rFonts w:ascii="ＭＳ 明朝" w:eastAsia="ＭＳ 明朝" w:hAnsi="ＭＳ 明朝" w:hint="eastAsia"/>
        </w:rPr>
        <w:t>から</w:t>
      </w:r>
      <w:r w:rsidR="00FE561D">
        <w:rPr>
          <w:rFonts w:ascii="ＭＳ 明朝" w:eastAsia="ＭＳ 明朝" w:hAnsi="ＭＳ 明朝" w:hint="eastAsia"/>
        </w:rPr>
        <w:t>抜粋</w:t>
      </w:r>
      <w:r w:rsidR="003E6662">
        <w:rPr>
          <w:rFonts w:ascii="ＭＳ 明朝" w:eastAsia="ＭＳ 明朝" w:hAnsi="ＭＳ 明朝" w:hint="eastAsia"/>
        </w:rPr>
        <w:t>したものである(</w:t>
      </w:r>
      <w:r w:rsidRPr="00E65006">
        <w:rPr>
          <w:rFonts w:ascii="Times New Roman" w:eastAsia="ＭＳ 明朝" w:hAnsi="Times New Roman" w:cs="Times New Roman"/>
        </w:rPr>
        <w:t>Figure 2</w:t>
      </w:r>
      <w:r w:rsidR="003E6662">
        <w:rPr>
          <w:rFonts w:ascii="ＭＳ 明朝" w:eastAsia="ＭＳ 明朝" w:hAnsi="ＭＳ 明朝"/>
        </w:rPr>
        <w:t>)</w:t>
      </w:r>
      <w:r w:rsidR="002E2FED">
        <w:rPr>
          <w:rFonts w:ascii="ＭＳ 明朝" w:eastAsia="ＭＳ 明朝" w:hAnsi="ＭＳ 明朝" w:hint="eastAsia"/>
        </w:rPr>
        <w:t>。</w:t>
      </w:r>
      <w:r w:rsidR="00386D05">
        <w:rPr>
          <w:rFonts w:ascii="ＭＳ 明朝" w:eastAsia="ＭＳ 明朝" w:hAnsi="ＭＳ 明朝" w:hint="eastAsia"/>
        </w:rPr>
        <w:t>横軸の右側</w:t>
      </w:r>
      <w:r w:rsidR="00294E23">
        <w:rPr>
          <w:rFonts w:ascii="ＭＳ 明朝" w:eastAsia="ＭＳ 明朝" w:hAnsi="ＭＳ 明朝" w:hint="eastAsia"/>
        </w:rPr>
        <w:t>は</w:t>
      </w:r>
      <w:r w:rsidR="00670403">
        <w:rPr>
          <w:rFonts w:ascii="ＭＳ 明朝" w:eastAsia="ＭＳ 明朝" w:hAnsi="ＭＳ 明朝" w:hint="eastAsia"/>
        </w:rPr>
        <w:t>、</w:t>
      </w:r>
      <w:r w:rsidR="009E0F02">
        <w:rPr>
          <w:rFonts w:ascii="ＭＳ 明朝" w:eastAsia="ＭＳ 明朝" w:hAnsi="ＭＳ 明朝" w:hint="eastAsia"/>
        </w:rPr>
        <w:t>データが「自然発生的」</w:t>
      </w:r>
      <w:r w:rsidR="00BB3FE4">
        <w:rPr>
          <w:rFonts w:ascii="ＭＳ 明朝" w:eastAsia="ＭＳ 明朝" w:hAnsi="ＭＳ 明朝" w:hint="eastAsia"/>
        </w:rPr>
        <w:t>、または分析者によって観察されるデータで</w:t>
      </w:r>
      <w:r w:rsidR="009E0F02">
        <w:rPr>
          <w:rFonts w:ascii="ＭＳ 明朝" w:eastAsia="ＭＳ 明朝" w:hAnsi="ＭＳ 明朝" w:hint="eastAsia"/>
        </w:rPr>
        <w:t>あることを意味し、</w:t>
      </w:r>
      <w:r w:rsidR="008B4A52">
        <w:rPr>
          <w:rFonts w:ascii="ＭＳ 明朝" w:eastAsia="ＭＳ 明朝" w:hAnsi="ＭＳ 明朝" w:hint="eastAsia"/>
        </w:rPr>
        <w:t>横軸の左側は</w:t>
      </w:r>
      <w:r w:rsidR="00670403">
        <w:rPr>
          <w:rFonts w:ascii="ＭＳ 明朝" w:eastAsia="ＭＳ 明朝" w:hAnsi="ＭＳ 明朝" w:hint="eastAsia"/>
        </w:rPr>
        <w:t>データ</w:t>
      </w:r>
      <w:r w:rsidR="00F37169">
        <w:rPr>
          <w:rFonts w:ascii="ＭＳ 明朝" w:eastAsia="ＭＳ 明朝" w:hAnsi="ＭＳ 明朝" w:hint="eastAsia"/>
        </w:rPr>
        <w:t>が</w:t>
      </w:r>
      <w:r w:rsidR="000142E8">
        <w:rPr>
          <w:rFonts w:ascii="ＭＳ 明朝" w:eastAsia="ＭＳ 明朝" w:hAnsi="ＭＳ 明朝" w:hint="eastAsia"/>
        </w:rPr>
        <w:t>「人工発生的」、もしくは分析者によって制御された実験データ</w:t>
      </w:r>
      <w:r w:rsidR="00670403">
        <w:rPr>
          <w:rFonts w:ascii="ＭＳ 明朝" w:eastAsia="ＭＳ 明朝" w:hAnsi="ＭＳ 明朝" w:hint="eastAsia"/>
        </w:rPr>
        <w:t>であることを意味する。</w:t>
      </w:r>
    </w:p>
    <w:p w14:paraId="0FF3CB3F" w14:textId="525194FF" w:rsidR="0051661E" w:rsidRPr="00544A49" w:rsidRDefault="00ED7424" w:rsidP="007B4243">
      <w:pPr>
        <w:ind w:firstLineChars="100" w:firstLine="210"/>
        <w:rPr>
          <w:rFonts w:ascii="ＭＳ 明朝" w:eastAsia="ＭＳ 明朝" w:hAnsi="ＭＳ 明朝"/>
        </w:rPr>
      </w:pPr>
      <w:r>
        <w:rPr>
          <w:rFonts w:ascii="ＭＳ 明朝" w:eastAsia="ＭＳ 明朝" w:hAnsi="ＭＳ 明朝" w:hint="eastAsia"/>
        </w:rPr>
        <w:t>データの性質が自然発生的な場合、</w:t>
      </w:r>
      <w:r w:rsidR="00722875">
        <w:rPr>
          <w:rFonts w:ascii="ＭＳ 明朝" w:eastAsia="ＭＳ 明朝" w:hAnsi="ＭＳ 明朝" w:hint="eastAsia"/>
        </w:rPr>
        <w:t>構造モデル（</w:t>
      </w:r>
      <w:r w:rsidR="00722875" w:rsidRPr="000F1D07">
        <w:rPr>
          <w:rFonts w:ascii="Times New Roman" w:eastAsia="ＭＳ 明朝" w:hAnsi="Times New Roman" w:cs="Times New Roman"/>
        </w:rPr>
        <w:t>Structural modeling</w:t>
      </w:r>
      <w:r w:rsidR="00722875">
        <w:rPr>
          <w:rFonts w:ascii="ＭＳ 明朝" w:eastAsia="ＭＳ 明朝" w:hAnsi="ＭＳ 明朝" w:hint="eastAsia"/>
        </w:rPr>
        <w:t>）を仮定して推定する方法や、</w:t>
      </w:r>
      <w:r w:rsidR="007B4243">
        <w:rPr>
          <w:rFonts w:ascii="ＭＳ 明朝" w:eastAsia="ＭＳ 明朝" w:hAnsi="ＭＳ 明朝" w:hint="eastAsia"/>
        </w:rPr>
        <w:t>「疑似実験(</w:t>
      </w:r>
      <w:r w:rsidR="007B4243" w:rsidRPr="00A43AEB">
        <w:rPr>
          <w:rFonts w:ascii="Times New Roman" w:eastAsia="ＭＳ 明朝" w:hAnsi="Times New Roman" w:cs="Times New Roman"/>
        </w:rPr>
        <w:t>quasi-experiment</w:t>
      </w:r>
      <w:r w:rsidR="007B4243">
        <w:rPr>
          <w:rFonts w:ascii="ＭＳ 明朝" w:eastAsia="ＭＳ 明朝" w:hAnsi="ＭＳ 明朝"/>
        </w:rPr>
        <w:t>)」</w:t>
      </w:r>
      <w:r w:rsidR="007B4243">
        <w:rPr>
          <w:rFonts w:ascii="ＭＳ 明朝" w:eastAsia="ＭＳ 明朝" w:hAnsi="ＭＳ 明朝" w:hint="eastAsia"/>
        </w:rPr>
        <w:t>と</w:t>
      </w:r>
      <w:r w:rsidR="00722875">
        <w:rPr>
          <w:rFonts w:ascii="ＭＳ 明朝" w:eastAsia="ＭＳ 明朝" w:hAnsi="ＭＳ 明朝" w:hint="eastAsia"/>
        </w:rPr>
        <w:t>考えられる場面を探し出</w:t>
      </w:r>
      <w:r w:rsidR="007B4243">
        <w:rPr>
          <w:rFonts w:ascii="ＭＳ 明朝" w:eastAsia="ＭＳ 明朝" w:hAnsi="ＭＳ 明朝" w:hint="eastAsia"/>
        </w:rPr>
        <w:t>して政策の介入効果を推定する</w:t>
      </w:r>
      <w:r w:rsidR="00722875">
        <w:rPr>
          <w:rFonts w:ascii="ＭＳ 明朝" w:eastAsia="ＭＳ 明朝" w:hAnsi="ＭＳ 明朝" w:hint="eastAsia"/>
        </w:rPr>
        <w:t>方法がある</w:t>
      </w:r>
      <w:r w:rsidR="007B4243">
        <w:rPr>
          <w:rFonts w:ascii="ＭＳ 明朝" w:eastAsia="ＭＳ 明朝" w:hAnsi="ＭＳ 明朝" w:hint="eastAsia"/>
        </w:rPr>
        <w:t>。推定方法として、</w:t>
      </w:r>
      <w:r w:rsidR="00D76F9F">
        <w:rPr>
          <w:rFonts w:ascii="ＭＳ 明朝" w:eastAsia="ＭＳ 明朝" w:hAnsi="ＭＳ 明朝" w:hint="eastAsia"/>
        </w:rPr>
        <w:t>差の差</w:t>
      </w:r>
      <w:r w:rsidR="008428EE">
        <w:rPr>
          <w:rFonts w:ascii="ＭＳ 明朝" w:eastAsia="ＭＳ 明朝" w:hAnsi="ＭＳ 明朝" w:hint="eastAsia"/>
        </w:rPr>
        <w:t>(</w:t>
      </w:r>
      <w:r w:rsidR="008428EE" w:rsidRPr="00A43AEB">
        <w:rPr>
          <w:rFonts w:ascii="Times New Roman" w:eastAsia="ＭＳ 明朝" w:hAnsi="Times New Roman" w:cs="Times New Roman"/>
        </w:rPr>
        <w:t>difference-in-difference</w:t>
      </w:r>
      <w:r w:rsidR="008428EE">
        <w:rPr>
          <w:rFonts w:ascii="ＭＳ 明朝" w:eastAsia="ＭＳ 明朝" w:hAnsi="ＭＳ 明朝"/>
        </w:rPr>
        <w:t>)</w:t>
      </w:r>
      <w:r w:rsidR="00D76F9F">
        <w:rPr>
          <w:rFonts w:ascii="ＭＳ 明朝" w:eastAsia="ＭＳ 明朝" w:hAnsi="ＭＳ 明朝" w:hint="eastAsia"/>
        </w:rPr>
        <w:t>分析や傾向スコア・マッチング</w:t>
      </w:r>
      <w:r w:rsidR="008428EE">
        <w:rPr>
          <w:rFonts w:ascii="ＭＳ 明朝" w:eastAsia="ＭＳ 明朝" w:hAnsi="ＭＳ 明朝" w:hint="eastAsia"/>
        </w:rPr>
        <w:t>(</w:t>
      </w:r>
      <w:r w:rsidR="008428EE" w:rsidRPr="00A43AEB">
        <w:rPr>
          <w:rFonts w:ascii="Times New Roman" w:eastAsia="ＭＳ 明朝" w:hAnsi="Times New Roman" w:cs="Times New Roman"/>
        </w:rPr>
        <w:t>propensity score</w:t>
      </w:r>
      <w:r w:rsidR="002918F6" w:rsidRPr="00A43AEB">
        <w:rPr>
          <w:rFonts w:ascii="Times New Roman" w:eastAsia="ＭＳ 明朝" w:hAnsi="Times New Roman" w:cs="Times New Roman"/>
        </w:rPr>
        <w:t xml:space="preserve"> </w:t>
      </w:r>
      <w:r w:rsidR="008428EE" w:rsidRPr="00A43AEB">
        <w:rPr>
          <w:rFonts w:ascii="Times New Roman" w:eastAsia="ＭＳ 明朝" w:hAnsi="Times New Roman" w:cs="Times New Roman"/>
        </w:rPr>
        <w:t>matching</w:t>
      </w:r>
      <w:r w:rsidR="008428EE">
        <w:rPr>
          <w:rFonts w:ascii="ＭＳ 明朝" w:eastAsia="ＭＳ 明朝" w:hAnsi="ＭＳ 明朝"/>
        </w:rPr>
        <w:t>)</w:t>
      </w:r>
      <w:r w:rsidR="00D76F9F">
        <w:rPr>
          <w:rFonts w:ascii="ＭＳ 明朝" w:eastAsia="ＭＳ 明朝" w:hAnsi="ＭＳ 明朝" w:hint="eastAsia"/>
        </w:rPr>
        <w:t>のような</w:t>
      </w:r>
      <w:r w:rsidR="00796DB8">
        <w:rPr>
          <w:rFonts w:ascii="ＭＳ 明朝" w:eastAsia="ＭＳ 明朝" w:hAnsi="ＭＳ 明朝" w:hint="eastAsia"/>
        </w:rPr>
        <w:t>計量経済学で</w:t>
      </w:r>
      <w:r w:rsidR="008428EE">
        <w:rPr>
          <w:rFonts w:ascii="ＭＳ 明朝" w:eastAsia="ＭＳ 明朝" w:hAnsi="ＭＳ 明朝" w:hint="eastAsia"/>
        </w:rPr>
        <w:t>学習する</w:t>
      </w:r>
      <w:r w:rsidR="009E0F02">
        <w:rPr>
          <w:rFonts w:ascii="ＭＳ 明朝" w:eastAsia="ＭＳ 明朝" w:hAnsi="ＭＳ 明朝" w:hint="eastAsia"/>
        </w:rPr>
        <w:t>分析ツールが採用される</w:t>
      </w:r>
      <w:r w:rsidR="00796DB8">
        <w:rPr>
          <w:rFonts w:ascii="ＭＳ 明朝" w:eastAsia="ＭＳ 明朝" w:hAnsi="ＭＳ 明朝" w:hint="eastAsia"/>
        </w:rPr>
        <w:t>。</w:t>
      </w:r>
      <w:r w:rsidR="00A303E5">
        <w:rPr>
          <w:rFonts w:ascii="ＭＳ 明朝" w:eastAsia="ＭＳ 明朝" w:hAnsi="ＭＳ 明朝" w:hint="eastAsia"/>
        </w:rPr>
        <w:t>また、これらよりも古</w:t>
      </w:r>
      <w:r w:rsidR="00700CCE">
        <w:rPr>
          <w:rFonts w:ascii="ＭＳ 明朝" w:eastAsia="ＭＳ 明朝" w:hAnsi="ＭＳ 明朝" w:hint="eastAsia"/>
        </w:rPr>
        <w:t>く、基本的な</w:t>
      </w:r>
      <w:r w:rsidR="00056F58">
        <w:rPr>
          <w:rFonts w:ascii="ＭＳ 明朝" w:eastAsia="ＭＳ 明朝" w:hAnsi="ＭＳ 明朝" w:hint="eastAsia"/>
        </w:rPr>
        <w:t>介入効果の推計</w:t>
      </w:r>
      <w:r w:rsidR="00A303E5">
        <w:rPr>
          <w:rFonts w:ascii="ＭＳ 明朝" w:eastAsia="ＭＳ 明朝" w:hAnsi="ＭＳ 明朝" w:hint="eastAsia"/>
        </w:rPr>
        <w:t>手法として、操作変数法</w:t>
      </w:r>
      <w:r w:rsidR="00B1140F">
        <w:rPr>
          <w:rFonts w:ascii="ＭＳ 明朝" w:eastAsia="ＭＳ 明朝" w:hAnsi="ＭＳ 明朝" w:hint="eastAsia"/>
        </w:rPr>
        <w:t>(</w:t>
      </w:r>
      <w:r w:rsidR="00A43AEB">
        <w:rPr>
          <w:rFonts w:ascii="Times New Roman" w:eastAsia="ＭＳ 明朝" w:hAnsi="Times New Roman" w:cs="Times New Roman" w:hint="eastAsia"/>
        </w:rPr>
        <w:t>i</w:t>
      </w:r>
      <w:r w:rsidR="00A43AEB">
        <w:rPr>
          <w:rFonts w:ascii="Times New Roman" w:eastAsia="ＭＳ 明朝" w:hAnsi="Times New Roman" w:cs="Times New Roman"/>
        </w:rPr>
        <w:t>nstrument v</w:t>
      </w:r>
      <w:r w:rsidR="00B1140F" w:rsidRPr="00A43AEB">
        <w:rPr>
          <w:rFonts w:ascii="Times New Roman" w:eastAsia="ＭＳ 明朝" w:hAnsi="Times New Roman" w:cs="Times New Roman"/>
        </w:rPr>
        <w:t>ariable</w:t>
      </w:r>
      <w:r w:rsidR="00B1140F">
        <w:rPr>
          <w:rFonts w:ascii="ＭＳ 明朝" w:eastAsia="ＭＳ 明朝" w:hAnsi="ＭＳ 明朝"/>
        </w:rPr>
        <w:t>)</w:t>
      </w:r>
      <w:r w:rsidR="00A303E5">
        <w:rPr>
          <w:rFonts w:ascii="ＭＳ 明朝" w:eastAsia="ＭＳ 明朝" w:hAnsi="ＭＳ 明朝" w:hint="eastAsia"/>
        </w:rPr>
        <w:t>がある</w:t>
      </w:r>
      <w:ins w:id="14" w:author="岡山 義信" w:date="2017-06-02T22:29:00Z">
        <w:r w:rsidR="00AF1A39">
          <w:rPr>
            <w:rFonts w:ascii="ＭＳ 明朝" w:eastAsia="ＭＳ 明朝" w:hAnsi="ＭＳ 明朝" w:hint="eastAsia"/>
          </w:rPr>
          <w:t>（第11章参照）</w:t>
        </w:r>
      </w:ins>
      <w:r w:rsidR="00A303E5">
        <w:rPr>
          <w:rFonts w:ascii="ＭＳ 明朝" w:eastAsia="ＭＳ 明朝" w:hAnsi="ＭＳ 明朝" w:hint="eastAsia"/>
        </w:rPr>
        <w:t>。</w:t>
      </w:r>
      <w:r w:rsidR="00CE695A">
        <w:rPr>
          <w:rFonts w:ascii="ＭＳ 明朝" w:eastAsia="ＭＳ 明朝" w:hAnsi="ＭＳ 明朝" w:hint="eastAsia"/>
        </w:rPr>
        <w:t>分析対象の</w:t>
      </w:r>
      <w:r w:rsidR="00700CCE">
        <w:rPr>
          <w:rFonts w:ascii="ＭＳ 明朝" w:eastAsia="ＭＳ 明朝" w:hAnsi="ＭＳ 明朝" w:hint="eastAsia"/>
        </w:rPr>
        <w:t>１つの</w:t>
      </w:r>
      <w:r w:rsidR="00CE695A">
        <w:rPr>
          <w:rFonts w:ascii="ＭＳ 明朝" w:eastAsia="ＭＳ 明朝" w:hAnsi="ＭＳ 明朝" w:hint="eastAsia"/>
        </w:rPr>
        <w:t>例として</w:t>
      </w:r>
      <w:r w:rsidR="00DB7C65">
        <w:rPr>
          <w:rFonts w:ascii="ＭＳ 明朝" w:eastAsia="ＭＳ 明朝" w:hAnsi="ＭＳ 明朝" w:hint="eastAsia"/>
        </w:rPr>
        <w:t>、</w:t>
      </w:r>
      <w:r w:rsidR="00700CCE">
        <w:rPr>
          <w:rFonts w:ascii="ＭＳ 明朝" w:eastAsia="ＭＳ 明朝" w:hAnsi="ＭＳ 明朝" w:hint="eastAsia"/>
        </w:rPr>
        <w:t>高齢者雇用安定法</w:t>
      </w:r>
      <w:r w:rsidR="002918F6">
        <w:rPr>
          <w:rFonts w:ascii="ＭＳ 明朝" w:eastAsia="ＭＳ 明朝" w:hAnsi="ＭＳ 明朝" w:hint="eastAsia"/>
        </w:rPr>
        <w:t>改正</w:t>
      </w:r>
      <w:r w:rsidR="005C0A06">
        <w:rPr>
          <w:rFonts w:ascii="ＭＳ 明朝" w:eastAsia="ＭＳ 明朝" w:hAnsi="ＭＳ 明朝" w:hint="eastAsia"/>
        </w:rPr>
        <w:t>の効果を</w:t>
      </w:r>
      <w:r w:rsidR="009E0F02">
        <w:rPr>
          <w:rFonts w:ascii="ＭＳ 明朝" w:eastAsia="ＭＳ 明朝" w:hAnsi="ＭＳ 明朝" w:hint="eastAsia"/>
        </w:rPr>
        <w:t>考え</w:t>
      </w:r>
      <w:r w:rsidR="005C0A06">
        <w:rPr>
          <w:rFonts w:ascii="ＭＳ 明朝" w:eastAsia="ＭＳ 明朝" w:hAnsi="ＭＳ 明朝" w:hint="eastAsia"/>
        </w:rPr>
        <w:t>よう</w:t>
      </w:r>
      <w:r w:rsidR="00700CCE">
        <w:rPr>
          <w:rFonts w:ascii="ＭＳ 明朝" w:eastAsia="ＭＳ 明朝" w:hAnsi="ＭＳ 明朝" w:hint="eastAsia"/>
        </w:rPr>
        <w:t>。2012年法改正により</w:t>
      </w:r>
      <w:r w:rsidR="00E7665F">
        <w:rPr>
          <w:rFonts w:ascii="ＭＳ 明朝" w:eastAsia="ＭＳ 明朝" w:hAnsi="ＭＳ 明朝" w:hint="eastAsia"/>
        </w:rPr>
        <w:t>定年の引き上げ、廃止、または継続雇用の導入を</w:t>
      </w:r>
      <w:r w:rsidR="00700CCE">
        <w:rPr>
          <w:rFonts w:ascii="ＭＳ 明朝" w:eastAsia="ＭＳ 明朝" w:hAnsi="ＭＳ 明朝" w:hint="eastAsia"/>
        </w:rPr>
        <w:t>雇用主に</w:t>
      </w:r>
      <w:r w:rsidR="002918F6">
        <w:rPr>
          <w:rFonts w:ascii="ＭＳ 明朝" w:eastAsia="ＭＳ 明朝" w:hAnsi="ＭＳ 明朝" w:hint="eastAsia"/>
        </w:rPr>
        <w:t>義務付けされた。</w:t>
      </w:r>
      <w:r w:rsidR="00722875">
        <w:rPr>
          <w:rFonts w:ascii="ＭＳ 明朝" w:eastAsia="ＭＳ 明朝" w:hAnsi="ＭＳ 明朝" w:hint="eastAsia"/>
        </w:rPr>
        <w:t>このような法制度の改正は疑似実験として利用することができる。</w:t>
      </w:r>
      <w:r w:rsidR="002918F6">
        <w:rPr>
          <w:rFonts w:ascii="ＭＳ 明朝" w:eastAsia="ＭＳ 明朝" w:hAnsi="ＭＳ 明朝" w:hint="eastAsia"/>
        </w:rPr>
        <w:t>高齢者の雇</w:t>
      </w:r>
      <w:r w:rsidR="008B5E06">
        <w:rPr>
          <w:rFonts w:ascii="ＭＳ 明朝" w:eastAsia="ＭＳ 明朝" w:hAnsi="ＭＳ 明朝" w:hint="eastAsia"/>
        </w:rPr>
        <w:t>用確保措置によって高齢者の就業率が上昇したかを、『労働力調査』（総務省）や</w:t>
      </w:r>
      <w:r w:rsidR="008B5E06">
        <w:rPr>
          <w:rFonts w:ascii="ＭＳ 明朝" w:eastAsia="ＭＳ 明朝" w:hAnsi="ＭＳ 明朝" w:hint="eastAsia"/>
        </w:rPr>
        <w:lastRenderedPageBreak/>
        <w:t>『雇用動向調査』（厚生労働省）</w:t>
      </w:r>
      <w:r w:rsidR="002918F6">
        <w:rPr>
          <w:rFonts w:ascii="ＭＳ 明朝" w:eastAsia="ＭＳ 明朝" w:hAnsi="ＭＳ 明朝" w:hint="eastAsia"/>
        </w:rPr>
        <w:t>などの大規模なデータを利用して、</w:t>
      </w:r>
      <w:r w:rsidR="00483C97">
        <w:rPr>
          <w:rFonts w:ascii="ＭＳ 明朝" w:eastAsia="ＭＳ 明朝" w:hAnsi="ＭＳ 明朝" w:hint="eastAsia"/>
        </w:rPr>
        <w:t>計量経済学の</w:t>
      </w:r>
      <w:r w:rsidR="00700CCE">
        <w:rPr>
          <w:rFonts w:ascii="ＭＳ 明朝" w:eastAsia="ＭＳ 明朝" w:hAnsi="ＭＳ 明朝" w:hint="eastAsia"/>
        </w:rPr>
        <w:t>手法を駆使して</w:t>
      </w:r>
      <w:r w:rsidR="002918F6">
        <w:rPr>
          <w:rFonts w:ascii="ＭＳ 明朝" w:eastAsia="ＭＳ 明朝" w:hAnsi="ＭＳ 明朝" w:hint="eastAsia"/>
        </w:rPr>
        <w:t>検証する</w:t>
      </w:r>
      <w:r w:rsidR="00F72FC8">
        <w:rPr>
          <w:rFonts w:ascii="ＭＳ 明朝" w:eastAsia="ＭＳ 明朝" w:hAnsi="ＭＳ 明朝" w:hint="eastAsia"/>
        </w:rPr>
        <w:t>ことができる。</w:t>
      </w:r>
    </w:p>
    <w:p w14:paraId="16C8ED41" w14:textId="5627D8F0" w:rsidR="00670403" w:rsidRDefault="0051661E" w:rsidP="00E6494F">
      <w:pPr>
        <w:ind w:firstLineChars="100" w:firstLine="210"/>
        <w:rPr>
          <w:rFonts w:ascii="ＭＳ 明朝" w:eastAsia="ＭＳ 明朝" w:hAnsi="ＭＳ 明朝"/>
        </w:rPr>
      </w:pPr>
      <w:r>
        <w:rPr>
          <w:rFonts w:ascii="ＭＳ 明朝" w:eastAsia="ＭＳ 明朝" w:hAnsi="ＭＳ 明朝" w:hint="eastAsia"/>
        </w:rPr>
        <w:t>ただ、</w:t>
      </w:r>
      <w:r w:rsidR="0074546A">
        <w:rPr>
          <w:rFonts w:ascii="ＭＳ 明朝" w:eastAsia="ＭＳ 明朝" w:hAnsi="ＭＳ 明朝" w:hint="eastAsia"/>
        </w:rPr>
        <w:t>公表されている大規模</w:t>
      </w:r>
      <w:r w:rsidR="00E434A4">
        <w:rPr>
          <w:rFonts w:ascii="ＭＳ 明朝" w:eastAsia="ＭＳ 明朝" w:hAnsi="ＭＳ 明朝" w:hint="eastAsia"/>
        </w:rPr>
        <w:t>データから</w:t>
      </w:r>
      <w:r w:rsidR="00E84D4E">
        <w:rPr>
          <w:rFonts w:ascii="ＭＳ 明朝" w:eastAsia="ＭＳ 明朝" w:hAnsi="ＭＳ 明朝" w:hint="eastAsia"/>
        </w:rPr>
        <w:t>政策評価</w:t>
      </w:r>
      <w:r w:rsidR="00E434A4">
        <w:rPr>
          <w:rFonts w:ascii="ＭＳ 明朝" w:eastAsia="ＭＳ 明朝" w:hAnsi="ＭＳ 明朝" w:hint="eastAsia"/>
        </w:rPr>
        <w:t>を統計的に評価する場合、</w:t>
      </w:r>
      <w:r w:rsidR="00D41346">
        <w:rPr>
          <w:rFonts w:ascii="ＭＳ 明朝" w:eastAsia="ＭＳ 明朝" w:hAnsi="ＭＳ 明朝" w:hint="eastAsia"/>
        </w:rPr>
        <w:t>注意しなければいけないこと</w:t>
      </w:r>
      <w:r w:rsidR="00E434A4">
        <w:rPr>
          <w:rFonts w:ascii="ＭＳ 明朝" w:eastAsia="ＭＳ 明朝" w:hAnsi="ＭＳ 明朝" w:hint="eastAsia"/>
        </w:rPr>
        <w:t>がある。それ</w:t>
      </w:r>
      <w:r w:rsidR="00D41346">
        <w:rPr>
          <w:rFonts w:ascii="ＭＳ 明朝" w:eastAsia="ＭＳ 明朝" w:hAnsi="ＭＳ 明朝" w:hint="eastAsia"/>
        </w:rPr>
        <w:t>は、</w:t>
      </w:r>
      <w:r w:rsidR="00612B96">
        <w:rPr>
          <w:rFonts w:ascii="ＭＳ 明朝" w:eastAsia="ＭＳ 明朝" w:hAnsi="ＭＳ 明朝" w:hint="eastAsia"/>
        </w:rPr>
        <w:t>対照群と処置</w:t>
      </w:r>
      <w:r w:rsidR="00C707FD">
        <w:rPr>
          <w:rFonts w:ascii="ＭＳ 明朝" w:eastAsia="ＭＳ 明朝" w:hAnsi="ＭＳ 明朝" w:hint="eastAsia"/>
        </w:rPr>
        <w:t>群</w:t>
      </w:r>
      <w:r w:rsidR="00E434A4">
        <w:rPr>
          <w:rFonts w:ascii="ＭＳ 明朝" w:eastAsia="ＭＳ 明朝" w:hAnsi="ＭＳ 明朝" w:hint="eastAsia"/>
        </w:rPr>
        <w:t>が明確に分かれている</w:t>
      </w:r>
      <w:r w:rsidR="003436DC">
        <w:rPr>
          <w:rFonts w:ascii="ＭＳ 明朝" w:eastAsia="ＭＳ 明朝" w:hAnsi="ＭＳ 明朝" w:hint="eastAsia"/>
        </w:rPr>
        <w:t>かどうか</w:t>
      </w:r>
      <w:r w:rsidR="00E434A4">
        <w:rPr>
          <w:rFonts w:ascii="ＭＳ 明朝" w:eastAsia="ＭＳ 明朝" w:hAnsi="ＭＳ 明朝" w:hint="eastAsia"/>
        </w:rPr>
        <w:t>である</w:t>
      </w:r>
      <w:r w:rsidR="00460690">
        <w:rPr>
          <w:rFonts w:ascii="ＭＳ 明朝" w:eastAsia="ＭＳ 明朝" w:hAnsi="ＭＳ 明朝" w:hint="eastAsia"/>
        </w:rPr>
        <w:t>。法改正</w:t>
      </w:r>
      <w:r w:rsidR="00C02564">
        <w:rPr>
          <w:rFonts w:ascii="ＭＳ 明朝" w:eastAsia="ＭＳ 明朝" w:hAnsi="ＭＳ 明朝" w:hint="eastAsia"/>
        </w:rPr>
        <w:t>が適用されるグループと適用外のグループが存在しなければいけない</w:t>
      </w:r>
      <w:r w:rsidR="00460690">
        <w:rPr>
          <w:rFonts w:ascii="ＭＳ 明朝" w:eastAsia="ＭＳ 明朝" w:hAnsi="ＭＳ 明朝" w:hint="eastAsia"/>
        </w:rPr>
        <w:t>。</w:t>
      </w:r>
      <w:r w:rsidR="00CE500A">
        <w:rPr>
          <w:rFonts w:ascii="ＭＳ 明朝" w:eastAsia="ＭＳ 明朝" w:hAnsi="ＭＳ 明朝" w:hint="eastAsia"/>
        </w:rPr>
        <w:t>高齢者雇用安定法を含め、一般的な</w:t>
      </w:r>
      <w:r w:rsidR="00830DC0">
        <w:rPr>
          <w:rFonts w:ascii="ＭＳ 明朝" w:eastAsia="ＭＳ 明朝" w:hAnsi="ＭＳ 明朝" w:hint="eastAsia"/>
        </w:rPr>
        <w:t>法改正の</w:t>
      </w:r>
      <w:r w:rsidR="00CE500A">
        <w:rPr>
          <w:rFonts w:ascii="ＭＳ 明朝" w:eastAsia="ＭＳ 明朝" w:hAnsi="ＭＳ 明朝" w:hint="eastAsia"/>
        </w:rPr>
        <w:t>場合</w:t>
      </w:r>
      <w:r w:rsidR="00830DC0">
        <w:rPr>
          <w:rFonts w:ascii="ＭＳ 明朝" w:eastAsia="ＭＳ 明朝" w:hAnsi="ＭＳ 明朝" w:hint="eastAsia"/>
        </w:rPr>
        <w:t>、企業規模別に</w:t>
      </w:r>
      <w:r w:rsidR="00CB3A59">
        <w:rPr>
          <w:rFonts w:ascii="ＭＳ 明朝" w:eastAsia="ＭＳ 明朝" w:hAnsi="ＭＳ 明朝" w:hint="eastAsia"/>
        </w:rPr>
        <w:t>応じて</w:t>
      </w:r>
      <w:r w:rsidR="00830DC0">
        <w:rPr>
          <w:rFonts w:ascii="ＭＳ 明朝" w:eastAsia="ＭＳ 明朝" w:hAnsi="ＭＳ 明朝" w:hint="eastAsia"/>
        </w:rPr>
        <w:t>移行措置期間が設けられる</w:t>
      </w:r>
      <w:r w:rsidR="00CE500A">
        <w:rPr>
          <w:rFonts w:ascii="ＭＳ 明朝" w:eastAsia="ＭＳ 明朝" w:hAnsi="ＭＳ 明朝" w:hint="eastAsia"/>
        </w:rPr>
        <w:t>。</w:t>
      </w:r>
      <w:r w:rsidR="00830DC0">
        <w:rPr>
          <w:rFonts w:ascii="ＭＳ 明朝" w:eastAsia="ＭＳ 明朝" w:hAnsi="ＭＳ 明朝" w:hint="eastAsia"/>
        </w:rPr>
        <w:t>その適用時期のずれを利用して</w:t>
      </w:r>
      <w:r w:rsidR="00612B96">
        <w:rPr>
          <w:rFonts w:ascii="ＭＳ 明朝" w:eastAsia="ＭＳ 明朝" w:hAnsi="ＭＳ 明朝" w:hint="eastAsia"/>
        </w:rPr>
        <w:t>対照群と処置</w:t>
      </w:r>
      <w:r w:rsidR="00235A51">
        <w:rPr>
          <w:rFonts w:ascii="ＭＳ 明朝" w:eastAsia="ＭＳ 明朝" w:hAnsi="ＭＳ 明朝" w:hint="eastAsia"/>
        </w:rPr>
        <w:t>群に識別し、</w:t>
      </w:r>
      <w:r w:rsidR="00191B20">
        <w:rPr>
          <w:rFonts w:ascii="ＭＳ 明朝" w:eastAsia="ＭＳ 明朝" w:hAnsi="ＭＳ 明朝" w:hint="eastAsia"/>
        </w:rPr>
        <w:t>法改正による介入</w:t>
      </w:r>
      <w:r w:rsidR="00830DC0">
        <w:rPr>
          <w:rFonts w:ascii="ＭＳ 明朝" w:eastAsia="ＭＳ 明朝" w:hAnsi="ＭＳ 明朝" w:hint="eastAsia"/>
        </w:rPr>
        <w:t>効果を評価することは可能である。</w:t>
      </w:r>
      <w:r w:rsidR="00F25AB4">
        <w:rPr>
          <w:rFonts w:ascii="ＭＳ 明朝" w:eastAsia="ＭＳ 明朝" w:hAnsi="ＭＳ 明朝" w:hint="eastAsia"/>
        </w:rPr>
        <w:t>しかし、</w:t>
      </w:r>
      <w:r w:rsidR="00191B20">
        <w:rPr>
          <w:rFonts w:ascii="ＭＳ 明朝" w:eastAsia="ＭＳ 明朝" w:hAnsi="ＭＳ 明朝" w:hint="eastAsia"/>
        </w:rPr>
        <w:t>もう１つ介入</w:t>
      </w:r>
      <w:r w:rsidR="005B0A62">
        <w:rPr>
          <w:rFonts w:ascii="ＭＳ 明朝" w:eastAsia="ＭＳ 明朝" w:hAnsi="ＭＳ 明朝" w:hint="eastAsia"/>
        </w:rPr>
        <w:t>評価の分析に必要は前提条件として、</w:t>
      </w:r>
      <w:r w:rsidR="00F72B31">
        <w:rPr>
          <w:rFonts w:ascii="ＭＳ 明朝" w:eastAsia="ＭＳ 明朝" w:hAnsi="ＭＳ 明朝" w:hint="eastAsia"/>
        </w:rPr>
        <w:t>ランダム化比較試験</w:t>
      </w:r>
      <w:r w:rsidR="00A7788C">
        <w:rPr>
          <w:rFonts w:ascii="ＭＳ 明朝" w:eastAsia="ＭＳ 明朝" w:hAnsi="ＭＳ 明朝" w:hint="eastAsia"/>
        </w:rPr>
        <w:t>法</w:t>
      </w:r>
      <w:r w:rsidR="00F72B31">
        <w:rPr>
          <w:rFonts w:ascii="ＭＳ 明朝" w:eastAsia="ＭＳ 明朝" w:hAnsi="ＭＳ 明朝" w:hint="eastAsia"/>
        </w:rPr>
        <w:t>（</w:t>
      </w:r>
      <w:r w:rsidR="00ED1D51">
        <w:rPr>
          <w:rFonts w:ascii="Times New Roman" w:eastAsia="ＭＳ 明朝" w:hAnsi="Times New Roman" w:cs="Times New Roman" w:hint="cs"/>
        </w:rPr>
        <w:t xml:space="preserve">Randomized </w:t>
      </w:r>
      <w:r w:rsidR="00ED1D51">
        <w:rPr>
          <w:rFonts w:ascii="Times New Roman" w:eastAsia="ＭＳ 明朝" w:hAnsi="Times New Roman" w:cs="Times New Roman"/>
        </w:rPr>
        <w:t>Controlled Trial</w:t>
      </w:r>
      <w:r w:rsidR="00ED1D51">
        <w:rPr>
          <w:rFonts w:ascii="Times New Roman" w:eastAsia="ＭＳ 明朝" w:hAnsi="Times New Roman" w:cs="Times New Roman" w:hint="eastAsia"/>
        </w:rPr>
        <w:t>、略して</w:t>
      </w:r>
      <w:r w:rsidR="00F72B31" w:rsidRPr="00F72B31">
        <w:rPr>
          <w:rFonts w:ascii="Times New Roman" w:eastAsia="ＭＳ 明朝" w:hAnsi="Times New Roman" w:cs="Times New Roman"/>
        </w:rPr>
        <w:t>R</w:t>
      </w:r>
      <w:r w:rsidR="00722875">
        <w:rPr>
          <w:rFonts w:ascii="Times New Roman" w:eastAsia="ＭＳ 明朝" w:hAnsi="Times New Roman" w:cs="Times New Roman"/>
        </w:rPr>
        <w:t>CT</w:t>
      </w:r>
      <w:r w:rsidR="00F72B31">
        <w:rPr>
          <w:rFonts w:ascii="ＭＳ 明朝" w:eastAsia="ＭＳ 明朝" w:hAnsi="ＭＳ 明朝"/>
        </w:rPr>
        <w:t>）</w:t>
      </w:r>
      <w:r w:rsidR="005C0A06">
        <w:rPr>
          <w:rFonts w:ascii="ＭＳ 明朝" w:eastAsia="ＭＳ 明朝" w:hAnsi="ＭＳ 明朝" w:hint="eastAsia"/>
        </w:rPr>
        <w:t>の仮定が満たされているかどうかを確認する必要がある</w:t>
      </w:r>
      <w:r w:rsidR="00F72B31">
        <w:rPr>
          <w:rFonts w:ascii="ＭＳ 明朝" w:eastAsia="ＭＳ 明朝" w:hAnsi="ＭＳ 明朝" w:hint="eastAsia"/>
        </w:rPr>
        <w:t>。すなわち、</w:t>
      </w:r>
      <w:r w:rsidR="003436DC">
        <w:rPr>
          <w:rFonts w:ascii="ＭＳ 明朝" w:eastAsia="ＭＳ 明朝" w:hAnsi="ＭＳ 明朝" w:hint="eastAsia"/>
        </w:rPr>
        <w:t>法改正がなかった場合、</w:t>
      </w:r>
      <w:r w:rsidR="00612B96">
        <w:rPr>
          <w:rFonts w:ascii="ＭＳ 明朝" w:eastAsia="ＭＳ 明朝" w:hAnsi="ＭＳ 明朝" w:hint="eastAsia"/>
        </w:rPr>
        <w:t>対照群と処置</w:t>
      </w:r>
      <w:r w:rsidR="00C2596D">
        <w:rPr>
          <w:rFonts w:ascii="ＭＳ 明朝" w:eastAsia="ＭＳ 明朝" w:hAnsi="ＭＳ 明朝" w:hint="eastAsia"/>
        </w:rPr>
        <w:t>群</w:t>
      </w:r>
      <w:r w:rsidR="003436DC">
        <w:rPr>
          <w:rFonts w:ascii="ＭＳ 明朝" w:eastAsia="ＭＳ 明朝" w:hAnsi="ＭＳ 明朝" w:hint="eastAsia"/>
        </w:rPr>
        <w:t>の</w:t>
      </w:r>
      <w:r w:rsidR="00200797">
        <w:rPr>
          <w:rFonts w:ascii="ＭＳ 明朝" w:eastAsia="ＭＳ 明朝" w:hAnsi="ＭＳ 明朝" w:hint="eastAsia"/>
        </w:rPr>
        <w:t>平均的</w:t>
      </w:r>
      <w:r w:rsidR="003436DC">
        <w:rPr>
          <w:rFonts w:ascii="ＭＳ 明朝" w:eastAsia="ＭＳ 明朝" w:hAnsi="ＭＳ 明朝" w:hint="eastAsia"/>
        </w:rPr>
        <w:t>アウトカム（高齢者の就業率）</w:t>
      </w:r>
      <w:r w:rsidR="00ED1D51">
        <w:rPr>
          <w:rFonts w:ascii="ＭＳ 明朝" w:eastAsia="ＭＳ 明朝" w:hAnsi="ＭＳ 明朝" w:hint="eastAsia"/>
        </w:rPr>
        <w:t>が</w:t>
      </w:r>
      <w:r w:rsidR="003436DC">
        <w:rPr>
          <w:rFonts w:ascii="ＭＳ 明朝" w:eastAsia="ＭＳ 明朝" w:hAnsi="ＭＳ 明朝" w:hint="eastAsia"/>
        </w:rPr>
        <w:t>同じでなければいけない。</w:t>
      </w:r>
      <w:r w:rsidR="00700519">
        <w:rPr>
          <w:rFonts w:ascii="ＭＳ 明朝" w:eastAsia="ＭＳ 明朝" w:hAnsi="ＭＳ 明朝" w:hint="eastAsia"/>
        </w:rPr>
        <w:t>その前提条件を満たすためには</w:t>
      </w:r>
      <w:r w:rsidR="00612B96">
        <w:rPr>
          <w:rFonts w:ascii="ＭＳ 明朝" w:eastAsia="ＭＳ 明朝" w:hAnsi="ＭＳ 明朝" w:hint="eastAsia"/>
        </w:rPr>
        <w:t>、対照群と処置</w:t>
      </w:r>
      <w:r w:rsidR="00200797">
        <w:rPr>
          <w:rFonts w:ascii="ＭＳ 明朝" w:eastAsia="ＭＳ 明朝" w:hAnsi="ＭＳ 明朝" w:hint="eastAsia"/>
        </w:rPr>
        <w:t>群に</w:t>
      </w:r>
      <w:r w:rsidR="00700519">
        <w:rPr>
          <w:rFonts w:ascii="ＭＳ 明朝" w:eastAsia="ＭＳ 明朝" w:hAnsi="ＭＳ 明朝" w:hint="eastAsia"/>
        </w:rPr>
        <w:t>高齢者</w:t>
      </w:r>
      <w:r w:rsidR="00CB3A59">
        <w:rPr>
          <w:rFonts w:ascii="ＭＳ 明朝" w:eastAsia="ＭＳ 明朝" w:hAnsi="ＭＳ 明朝" w:hint="eastAsia"/>
        </w:rPr>
        <w:t>が</w:t>
      </w:r>
      <w:r w:rsidR="00200797">
        <w:rPr>
          <w:rFonts w:ascii="ＭＳ 明朝" w:eastAsia="ＭＳ 明朝" w:hAnsi="ＭＳ 明朝" w:hint="eastAsia"/>
        </w:rPr>
        <w:t>ランダムに振り分けていなければいけない。</w:t>
      </w:r>
      <w:r w:rsidR="00727801">
        <w:rPr>
          <w:rFonts w:ascii="ＭＳ 明朝" w:eastAsia="ＭＳ 明朝" w:hAnsi="ＭＳ 明朝" w:hint="eastAsia"/>
        </w:rPr>
        <w:t>ところが、</w:t>
      </w:r>
      <w:r w:rsidR="00191B20">
        <w:rPr>
          <w:rFonts w:ascii="ＭＳ 明朝" w:eastAsia="ＭＳ 明朝" w:hAnsi="ＭＳ 明朝" w:hint="eastAsia"/>
        </w:rPr>
        <w:t>高齢者雇用安定法改正による政策</w:t>
      </w:r>
      <w:r w:rsidR="00612B96">
        <w:rPr>
          <w:rFonts w:ascii="ＭＳ 明朝" w:eastAsia="ＭＳ 明朝" w:hAnsi="ＭＳ 明朝" w:hint="eastAsia"/>
        </w:rPr>
        <w:t>評価の場合、処置</w:t>
      </w:r>
      <w:r w:rsidR="00C30338">
        <w:rPr>
          <w:rFonts w:ascii="ＭＳ 明朝" w:eastAsia="ＭＳ 明朝" w:hAnsi="ＭＳ 明朝" w:hint="eastAsia"/>
        </w:rPr>
        <w:t>群は</w:t>
      </w:r>
      <w:r w:rsidR="00DE5ECF">
        <w:rPr>
          <w:rFonts w:ascii="ＭＳ 明朝" w:eastAsia="ＭＳ 明朝" w:hAnsi="ＭＳ 明朝" w:hint="eastAsia"/>
        </w:rPr>
        <w:t>移行措置期間がない大企業</w:t>
      </w:r>
      <w:r w:rsidR="007D228D">
        <w:rPr>
          <w:rFonts w:ascii="ＭＳ 明朝" w:eastAsia="ＭＳ 明朝" w:hAnsi="ＭＳ 明朝" w:hint="eastAsia"/>
        </w:rPr>
        <w:t>に勤める高齢者</w:t>
      </w:r>
      <w:r w:rsidR="00DE5ECF">
        <w:rPr>
          <w:rFonts w:ascii="ＭＳ 明朝" w:eastAsia="ＭＳ 明朝" w:hAnsi="ＭＳ 明朝" w:hint="eastAsia"/>
        </w:rPr>
        <w:t>が属し、対照群は移行措置期間が設けられる中小企業</w:t>
      </w:r>
      <w:r w:rsidR="007D228D">
        <w:rPr>
          <w:rFonts w:ascii="ＭＳ 明朝" w:eastAsia="ＭＳ 明朝" w:hAnsi="ＭＳ 明朝" w:hint="eastAsia"/>
        </w:rPr>
        <w:t>に勤める高齢者</w:t>
      </w:r>
      <w:r w:rsidR="00DE5ECF">
        <w:rPr>
          <w:rFonts w:ascii="ＭＳ 明朝" w:eastAsia="ＭＳ 明朝" w:hAnsi="ＭＳ 明朝" w:hint="eastAsia"/>
        </w:rPr>
        <w:t>が属することになる。</w:t>
      </w:r>
      <w:r w:rsidR="005E5AD1">
        <w:rPr>
          <w:rFonts w:ascii="ＭＳ 明朝" w:eastAsia="ＭＳ 明朝" w:hAnsi="ＭＳ 明朝" w:hint="eastAsia"/>
        </w:rPr>
        <w:t>そうすると、</w:t>
      </w:r>
      <w:r w:rsidR="00D67BE6">
        <w:rPr>
          <w:rFonts w:ascii="ＭＳ 明朝" w:eastAsia="ＭＳ 明朝" w:hAnsi="ＭＳ 明朝" w:hint="eastAsia"/>
        </w:rPr>
        <w:t>法改正前の対照群と実験群が</w:t>
      </w:r>
      <w:r w:rsidR="00367DF4">
        <w:rPr>
          <w:rFonts w:ascii="ＭＳ 明朝" w:eastAsia="ＭＳ 明朝" w:hAnsi="ＭＳ 明朝" w:hint="eastAsia"/>
        </w:rPr>
        <w:t>平均的に</w:t>
      </w:r>
      <w:r w:rsidR="00D67BE6">
        <w:rPr>
          <w:rFonts w:ascii="ＭＳ 明朝" w:eastAsia="ＭＳ 明朝" w:hAnsi="ＭＳ 明朝" w:hint="eastAsia"/>
        </w:rPr>
        <w:t>同じ属性を</w:t>
      </w:r>
      <w:r w:rsidR="00E6494F">
        <w:rPr>
          <w:rFonts w:ascii="ＭＳ 明朝" w:eastAsia="ＭＳ 明朝" w:hAnsi="ＭＳ 明朝" w:hint="eastAsia"/>
        </w:rPr>
        <w:t>もったグループとは言いにくく、サンプル・セレクション・バイアスが発生する可能性がある</w:t>
      </w:r>
      <w:r w:rsidR="00D67BE6">
        <w:rPr>
          <w:rFonts w:ascii="ＭＳ 明朝" w:eastAsia="ＭＳ 明朝" w:hAnsi="ＭＳ 明朝" w:hint="eastAsia"/>
        </w:rPr>
        <w:t>。</w:t>
      </w:r>
      <w:r w:rsidR="00FE208D">
        <w:rPr>
          <w:rFonts w:ascii="ＭＳ 明朝" w:eastAsia="ＭＳ 明朝" w:hAnsi="ＭＳ 明朝" w:hint="eastAsia"/>
        </w:rPr>
        <w:t>高齢者雇用安定法改正による介入効果を含め多くのケースで</w:t>
      </w:r>
      <w:r w:rsidR="00ED1D51">
        <w:rPr>
          <w:rFonts w:ascii="ＭＳ 明朝" w:eastAsia="ＭＳ 明朝" w:hAnsi="ＭＳ 明朝" w:hint="eastAsia"/>
        </w:rPr>
        <w:t>は</w:t>
      </w:r>
      <w:r w:rsidR="00FE208D">
        <w:rPr>
          <w:rFonts w:ascii="ＭＳ 明朝" w:eastAsia="ＭＳ 明朝" w:hAnsi="ＭＳ 明朝" w:hint="eastAsia"/>
        </w:rPr>
        <w:t>、</w:t>
      </w:r>
      <w:r w:rsidR="00FE208D" w:rsidRPr="00F72B31">
        <w:rPr>
          <w:rFonts w:ascii="Times New Roman" w:eastAsia="ＭＳ 明朝" w:hAnsi="Times New Roman" w:cs="Times New Roman"/>
        </w:rPr>
        <w:t>RCT</w:t>
      </w:r>
      <w:r w:rsidR="00FE208D">
        <w:rPr>
          <w:rFonts w:ascii="ＭＳ 明朝" w:eastAsia="ＭＳ 明朝" w:hAnsi="ＭＳ 明朝" w:hint="eastAsia"/>
        </w:rPr>
        <w:t>の仮定を満たしていないことがある。</w:t>
      </w:r>
      <w:r w:rsidR="00121DF8">
        <w:rPr>
          <w:rFonts w:ascii="ＭＳ 明朝" w:eastAsia="ＭＳ 明朝" w:hAnsi="ＭＳ 明朝" w:hint="eastAsia"/>
        </w:rPr>
        <w:t>企業規模別に関する変数をコントロール</w:t>
      </w:r>
      <w:r w:rsidR="00171711">
        <w:rPr>
          <w:rFonts w:ascii="ＭＳ 明朝" w:eastAsia="ＭＳ 明朝" w:hAnsi="ＭＳ 明朝" w:hint="eastAsia"/>
        </w:rPr>
        <w:t>して</w:t>
      </w:r>
      <w:r w:rsidR="00235A51">
        <w:rPr>
          <w:rFonts w:ascii="ＭＳ 明朝" w:eastAsia="ＭＳ 明朝" w:hAnsi="ＭＳ 明朝" w:hint="eastAsia"/>
        </w:rPr>
        <w:t>推計して</w:t>
      </w:r>
      <w:r w:rsidR="00171711">
        <w:rPr>
          <w:rFonts w:ascii="ＭＳ 明朝" w:eastAsia="ＭＳ 明朝" w:hAnsi="ＭＳ 明朝" w:hint="eastAsia"/>
        </w:rPr>
        <w:t>も、</w:t>
      </w:r>
      <w:r w:rsidR="00612B96">
        <w:rPr>
          <w:rFonts w:ascii="ＭＳ 明朝" w:eastAsia="ＭＳ 明朝" w:hAnsi="ＭＳ 明朝" w:hint="eastAsia"/>
        </w:rPr>
        <w:t>対照群と処置</w:t>
      </w:r>
      <w:r w:rsidR="00E4466B">
        <w:rPr>
          <w:rFonts w:ascii="ＭＳ 明朝" w:eastAsia="ＭＳ 明朝" w:hAnsi="ＭＳ 明朝" w:hint="eastAsia"/>
        </w:rPr>
        <w:t>群の異質性を完全に制御</w:t>
      </w:r>
      <w:r w:rsidR="00B80F30">
        <w:rPr>
          <w:rFonts w:ascii="ＭＳ 明朝" w:eastAsia="ＭＳ 明朝" w:hAnsi="ＭＳ 明朝" w:hint="eastAsia"/>
        </w:rPr>
        <w:t>できるとはいえない。</w:t>
      </w:r>
    </w:p>
    <w:p w14:paraId="3542A763" w14:textId="1DF3E3EB" w:rsidR="007B6432" w:rsidRDefault="00880C15" w:rsidP="00135A32">
      <w:pPr>
        <w:ind w:firstLineChars="100" w:firstLine="210"/>
        <w:rPr>
          <w:rFonts w:ascii="ＭＳ 明朝" w:eastAsia="ＭＳ 明朝" w:hAnsi="ＭＳ 明朝"/>
        </w:rPr>
      </w:pPr>
      <w:r>
        <w:rPr>
          <w:rFonts w:ascii="ＭＳ 明朝" w:eastAsia="ＭＳ 明朝" w:hAnsi="ＭＳ 明朝" w:hint="eastAsia"/>
        </w:rPr>
        <w:t>既存</w:t>
      </w:r>
      <w:r w:rsidR="00E4466B">
        <w:rPr>
          <w:rFonts w:ascii="ＭＳ 明朝" w:eastAsia="ＭＳ 明朝" w:hAnsi="ＭＳ 明朝" w:hint="eastAsia"/>
        </w:rPr>
        <w:t>の観察</w:t>
      </w:r>
      <w:r>
        <w:rPr>
          <w:rFonts w:ascii="ＭＳ 明朝" w:eastAsia="ＭＳ 明朝" w:hAnsi="ＭＳ 明朝" w:hint="eastAsia"/>
        </w:rPr>
        <w:t>データを使った実証研究とは異なり、</w:t>
      </w:r>
      <w:r w:rsidR="00303941">
        <w:rPr>
          <w:rFonts w:ascii="ＭＳ 明朝" w:eastAsia="ＭＳ 明朝" w:hAnsi="ＭＳ 明朝" w:hint="eastAsia"/>
        </w:rPr>
        <w:t>経済実験</w:t>
      </w:r>
      <w:r w:rsidR="006C75FE">
        <w:rPr>
          <w:rFonts w:ascii="ＭＳ 明朝" w:eastAsia="ＭＳ 明朝" w:hAnsi="ＭＳ 明朝" w:hint="eastAsia"/>
        </w:rPr>
        <w:t>の場合</w:t>
      </w:r>
      <w:r w:rsidR="00612B96">
        <w:rPr>
          <w:rFonts w:ascii="ＭＳ 明朝" w:eastAsia="ＭＳ 明朝" w:hAnsi="ＭＳ 明朝" w:hint="eastAsia"/>
        </w:rPr>
        <w:t>、対象群と処置群を明確に区別できる環境を実験</w:t>
      </w:r>
      <w:r w:rsidR="00F26D4F">
        <w:rPr>
          <w:rFonts w:ascii="ＭＳ 明朝" w:eastAsia="ＭＳ 明朝" w:hAnsi="ＭＳ 明朝" w:hint="eastAsia"/>
        </w:rPr>
        <w:t>実施</w:t>
      </w:r>
      <w:r w:rsidR="00612B96">
        <w:rPr>
          <w:rFonts w:ascii="ＭＳ 明朝" w:eastAsia="ＭＳ 明朝" w:hAnsi="ＭＳ 明朝" w:hint="eastAsia"/>
        </w:rPr>
        <w:t>者が作り出すことが</w:t>
      </w:r>
      <w:r w:rsidR="002C4F16">
        <w:rPr>
          <w:rFonts w:ascii="ＭＳ 明朝" w:eastAsia="ＭＳ 明朝" w:hAnsi="ＭＳ 明朝" w:hint="eastAsia"/>
        </w:rPr>
        <w:t>できる。</w:t>
      </w:r>
      <w:r w:rsidR="00F26D4F">
        <w:rPr>
          <w:rFonts w:ascii="ＭＳ 明朝" w:eastAsia="ＭＳ 明朝" w:hAnsi="ＭＳ 明朝" w:hint="eastAsia"/>
        </w:rPr>
        <w:t>経済実験の手法</w:t>
      </w:r>
      <w:r w:rsidR="00730832">
        <w:rPr>
          <w:rFonts w:ascii="ＭＳ 明朝" w:eastAsia="ＭＳ 明朝" w:hAnsi="ＭＳ 明朝" w:hint="eastAsia"/>
        </w:rPr>
        <w:t>は大きく分けて、</w:t>
      </w:r>
      <w:r w:rsidR="006C75FE">
        <w:rPr>
          <w:rFonts w:ascii="ＭＳ 明朝" w:eastAsia="ＭＳ 明朝" w:hAnsi="ＭＳ 明朝" w:hint="eastAsia"/>
        </w:rPr>
        <w:t>「</w:t>
      </w:r>
      <w:r w:rsidR="00211361">
        <w:rPr>
          <w:rFonts w:ascii="ＭＳ 明朝" w:eastAsia="ＭＳ 明朝" w:hAnsi="ＭＳ 明朝" w:hint="eastAsia"/>
        </w:rPr>
        <w:t>ラボ</w:t>
      </w:r>
      <w:r w:rsidR="00730832">
        <w:rPr>
          <w:rFonts w:ascii="ＭＳ 明朝" w:eastAsia="ＭＳ 明朝" w:hAnsi="ＭＳ 明朝" w:hint="eastAsia"/>
        </w:rPr>
        <w:t>実験</w:t>
      </w:r>
      <w:r w:rsidR="00211361">
        <w:rPr>
          <w:rFonts w:ascii="ＭＳ 明朝" w:eastAsia="ＭＳ 明朝" w:hAnsi="ＭＳ 明朝" w:hint="eastAsia"/>
        </w:rPr>
        <w:t>（実験室実験）</w:t>
      </w:r>
      <w:r w:rsidR="006C75FE">
        <w:rPr>
          <w:rFonts w:ascii="ＭＳ 明朝" w:eastAsia="ＭＳ 明朝" w:hAnsi="ＭＳ 明朝" w:hint="eastAsia"/>
        </w:rPr>
        <w:t>」</w:t>
      </w:r>
      <w:r w:rsidR="00730832">
        <w:rPr>
          <w:rFonts w:ascii="ＭＳ 明朝" w:eastAsia="ＭＳ 明朝" w:hAnsi="ＭＳ 明朝" w:hint="eastAsia"/>
        </w:rPr>
        <w:t>と</w:t>
      </w:r>
      <w:r w:rsidR="006C75FE">
        <w:rPr>
          <w:rFonts w:ascii="ＭＳ 明朝" w:eastAsia="ＭＳ 明朝" w:hAnsi="ＭＳ 明朝" w:hint="eastAsia"/>
        </w:rPr>
        <w:t>「</w:t>
      </w:r>
      <w:r w:rsidR="00730832">
        <w:rPr>
          <w:rFonts w:ascii="ＭＳ 明朝" w:eastAsia="ＭＳ 明朝" w:hAnsi="ＭＳ 明朝" w:hint="eastAsia"/>
        </w:rPr>
        <w:t>フィールド実験</w:t>
      </w:r>
      <w:r w:rsidR="006C75FE">
        <w:rPr>
          <w:rFonts w:ascii="ＭＳ 明朝" w:eastAsia="ＭＳ 明朝" w:hAnsi="ＭＳ 明朝" w:hint="eastAsia"/>
        </w:rPr>
        <w:t>」</w:t>
      </w:r>
      <w:r w:rsidR="00730832">
        <w:rPr>
          <w:rFonts w:ascii="ＭＳ 明朝" w:eastAsia="ＭＳ 明朝" w:hAnsi="ＭＳ 明朝" w:hint="eastAsia"/>
        </w:rPr>
        <w:t>がある。</w:t>
      </w:r>
      <w:r w:rsidR="00211361">
        <w:rPr>
          <w:rFonts w:ascii="ＭＳ 明朝" w:eastAsia="ＭＳ 明朝" w:hAnsi="ＭＳ 明朝" w:hint="eastAsia"/>
        </w:rPr>
        <w:t>ラボ</w:t>
      </w:r>
      <w:r w:rsidR="00FA7C81">
        <w:rPr>
          <w:rFonts w:ascii="ＭＳ 明朝" w:eastAsia="ＭＳ 明朝" w:hAnsi="ＭＳ 明朝" w:hint="eastAsia"/>
        </w:rPr>
        <w:t>実験では、</w:t>
      </w:r>
      <w:r w:rsidR="00E52074">
        <w:rPr>
          <w:rFonts w:ascii="ＭＳ 明朝" w:eastAsia="ＭＳ 明朝" w:hAnsi="ＭＳ 明朝" w:hint="eastAsia"/>
        </w:rPr>
        <w:t>参加者</w:t>
      </w:r>
      <w:r w:rsidR="00FA7C81">
        <w:rPr>
          <w:rFonts w:ascii="ＭＳ 明朝" w:eastAsia="ＭＳ 明朝" w:hAnsi="ＭＳ 明朝" w:hint="eastAsia"/>
        </w:rPr>
        <w:t>を実験室に集めるので、実験環境</w:t>
      </w:r>
      <w:r>
        <w:rPr>
          <w:rFonts w:ascii="ＭＳ 明朝" w:eastAsia="ＭＳ 明朝" w:hAnsi="ＭＳ 明朝" w:hint="eastAsia"/>
        </w:rPr>
        <w:t>や処置群に対する介入</w:t>
      </w:r>
      <w:r w:rsidR="0037526A">
        <w:rPr>
          <w:rFonts w:ascii="ＭＳ 明朝" w:eastAsia="ＭＳ 明朝" w:hAnsi="ＭＳ 明朝" w:hint="eastAsia"/>
        </w:rPr>
        <w:t>を最も厳密に制御</w:t>
      </w:r>
      <w:r w:rsidR="006C75FE">
        <w:rPr>
          <w:rFonts w:ascii="ＭＳ 明朝" w:eastAsia="ＭＳ 明朝" w:hAnsi="ＭＳ 明朝" w:hint="eastAsia"/>
        </w:rPr>
        <w:t>することができる</w:t>
      </w:r>
      <w:r w:rsidR="00FA7C81">
        <w:rPr>
          <w:rFonts w:ascii="ＭＳ 明朝" w:eastAsia="ＭＳ 明朝" w:hAnsi="ＭＳ 明朝" w:hint="eastAsia"/>
        </w:rPr>
        <w:t>。</w:t>
      </w:r>
      <w:r w:rsidR="00A14A06">
        <w:rPr>
          <w:rFonts w:ascii="ＭＳ 明朝" w:eastAsia="ＭＳ 明朝" w:hAnsi="ＭＳ 明朝" w:hint="eastAsia"/>
        </w:rPr>
        <w:t>多くの場合</w:t>
      </w:r>
      <w:r w:rsidR="007B6432">
        <w:rPr>
          <w:rFonts w:ascii="ＭＳ 明朝" w:eastAsia="ＭＳ 明朝" w:hAnsi="ＭＳ 明朝" w:hint="eastAsia"/>
        </w:rPr>
        <w:t>、ラボ実験は大学内の実験室で実施</w:t>
      </w:r>
      <w:r w:rsidR="00A14A06">
        <w:rPr>
          <w:rFonts w:ascii="ＭＳ 明朝" w:eastAsia="ＭＳ 明朝" w:hAnsi="ＭＳ 明朝" w:hint="eastAsia"/>
        </w:rPr>
        <w:t>され、</w:t>
      </w:r>
      <w:r w:rsidR="00E52074">
        <w:rPr>
          <w:rFonts w:ascii="ＭＳ 明朝" w:eastAsia="ＭＳ 明朝" w:hAnsi="ＭＳ 明朝" w:hint="eastAsia"/>
        </w:rPr>
        <w:t>参加者</w:t>
      </w:r>
      <w:r w:rsidR="007B6432">
        <w:rPr>
          <w:rFonts w:ascii="ＭＳ 明朝" w:eastAsia="ＭＳ 明朝" w:hAnsi="ＭＳ 明朝" w:hint="eastAsia"/>
        </w:rPr>
        <w:t>は大学生である。</w:t>
      </w:r>
    </w:p>
    <w:p w14:paraId="591C5376" w14:textId="5FA58DF6" w:rsidR="004247EF" w:rsidRDefault="00CE195B" w:rsidP="00E45EB3">
      <w:pPr>
        <w:ind w:firstLineChars="100" w:firstLine="210"/>
        <w:rPr>
          <w:rFonts w:ascii="ＭＳ 明朝" w:eastAsia="ＭＳ 明朝" w:hAnsi="ＭＳ 明朝"/>
        </w:rPr>
      </w:pPr>
      <w:r>
        <w:rPr>
          <w:rFonts w:ascii="ＭＳ 明朝" w:eastAsia="ＭＳ 明朝" w:hAnsi="ＭＳ 明朝" w:hint="eastAsia"/>
        </w:rPr>
        <w:t>大学生</w:t>
      </w:r>
      <w:r w:rsidR="000656B1">
        <w:rPr>
          <w:rFonts w:ascii="ＭＳ 明朝" w:eastAsia="ＭＳ 明朝" w:hAnsi="ＭＳ 明朝" w:hint="eastAsia"/>
        </w:rPr>
        <w:t>を実験室に集めるのではなく、広く一般の人々を</w:t>
      </w:r>
      <w:r w:rsidR="00E52074">
        <w:rPr>
          <w:rFonts w:ascii="ＭＳ 明朝" w:eastAsia="ＭＳ 明朝" w:hAnsi="ＭＳ 明朝" w:hint="eastAsia"/>
        </w:rPr>
        <w:t>参加者</w:t>
      </w:r>
      <w:r w:rsidR="00880C15">
        <w:rPr>
          <w:rFonts w:ascii="ＭＳ 明朝" w:eastAsia="ＭＳ 明朝" w:hAnsi="ＭＳ 明朝" w:hint="eastAsia"/>
        </w:rPr>
        <w:t>にするのがフィールド実験の</w:t>
      </w:r>
      <w:r w:rsidR="00855051">
        <w:rPr>
          <w:rFonts w:ascii="ＭＳ 明朝" w:eastAsia="ＭＳ 明朝" w:hAnsi="ＭＳ 明朝" w:hint="eastAsia"/>
        </w:rPr>
        <w:t>手法である。</w:t>
      </w:r>
      <w:r w:rsidR="00EB3465" w:rsidRPr="00DC7E0E">
        <w:rPr>
          <w:rFonts w:ascii="Times New Roman" w:eastAsia="ＭＳ 明朝" w:hAnsi="Times New Roman" w:cs="Times New Roman"/>
        </w:rPr>
        <w:t xml:space="preserve">List and </w:t>
      </w:r>
      <w:proofErr w:type="spellStart"/>
      <w:r w:rsidR="00EB3465" w:rsidRPr="00DC7E0E">
        <w:rPr>
          <w:rFonts w:ascii="Times New Roman" w:eastAsia="ＭＳ 明朝" w:hAnsi="Times New Roman" w:cs="Times New Roman"/>
        </w:rPr>
        <w:t>Ras</w:t>
      </w:r>
      <w:r w:rsidR="00722875">
        <w:rPr>
          <w:rFonts w:ascii="Times New Roman" w:eastAsia="ＭＳ 明朝" w:hAnsi="Times New Roman" w:cs="Times New Roman"/>
        </w:rPr>
        <w:t>u</w:t>
      </w:r>
      <w:r w:rsidR="00EB3465" w:rsidRPr="00DC7E0E">
        <w:rPr>
          <w:rFonts w:ascii="Times New Roman" w:eastAsia="ＭＳ 明朝" w:hAnsi="Times New Roman" w:cs="Times New Roman"/>
        </w:rPr>
        <w:t>l</w:t>
      </w:r>
      <w:proofErr w:type="spellEnd"/>
      <w:r w:rsidR="00EB3465" w:rsidRPr="00DC7E0E">
        <w:rPr>
          <w:rFonts w:ascii="Times New Roman" w:eastAsia="ＭＳ 明朝" w:hAnsi="Times New Roman" w:cs="Times New Roman"/>
        </w:rPr>
        <w:t xml:space="preserve"> (2011)</w:t>
      </w:r>
      <w:r w:rsidR="00EB3465">
        <w:rPr>
          <w:rFonts w:ascii="ＭＳ 明朝" w:eastAsia="ＭＳ 明朝" w:hAnsi="ＭＳ 明朝" w:hint="eastAsia"/>
        </w:rPr>
        <w:t>によると、</w:t>
      </w:r>
      <w:r w:rsidR="006C75FE">
        <w:rPr>
          <w:rFonts w:ascii="ＭＳ 明朝" w:eastAsia="ＭＳ 明朝" w:hAnsi="ＭＳ 明朝" w:hint="eastAsia"/>
        </w:rPr>
        <w:t>主なフィールド実験</w:t>
      </w:r>
      <w:r w:rsidR="005C0A06">
        <w:rPr>
          <w:rFonts w:ascii="ＭＳ 明朝" w:eastAsia="ＭＳ 明朝" w:hAnsi="ＭＳ 明朝" w:hint="eastAsia"/>
        </w:rPr>
        <w:t>手法は３つある</w:t>
      </w:r>
      <w:r w:rsidR="00187D21">
        <w:rPr>
          <w:rStyle w:val="aa"/>
          <w:rFonts w:ascii="ＭＳ 明朝" w:eastAsia="ＭＳ 明朝" w:hAnsi="ＭＳ 明朝"/>
        </w:rPr>
        <w:footnoteReference w:id="2"/>
      </w:r>
      <w:r w:rsidR="005C0A06">
        <w:rPr>
          <w:rFonts w:ascii="ＭＳ 明朝" w:eastAsia="ＭＳ 明朝" w:hAnsi="ＭＳ 明朝" w:hint="eastAsia"/>
        </w:rPr>
        <w:t>。</w:t>
      </w:r>
      <w:r w:rsidR="00855051">
        <w:rPr>
          <w:rFonts w:ascii="ＭＳ 明朝" w:eastAsia="ＭＳ 明朝" w:hAnsi="ＭＳ 明朝" w:hint="eastAsia"/>
        </w:rPr>
        <w:t>1つ目は、</w:t>
      </w:r>
      <w:r w:rsidR="00BB0D74">
        <w:rPr>
          <w:rFonts w:ascii="ＭＳ 明朝" w:eastAsia="ＭＳ 明朝" w:hAnsi="ＭＳ 明朝" w:hint="eastAsia"/>
        </w:rPr>
        <w:t>「</w:t>
      </w:r>
      <w:r w:rsidR="00855051">
        <w:rPr>
          <w:rFonts w:ascii="ＭＳ 明朝" w:eastAsia="ＭＳ 明朝" w:hAnsi="ＭＳ 明朝" w:hint="eastAsia"/>
        </w:rPr>
        <w:t>人工的フィールド実験</w:t>
      </w:r>
      <w:r w:rsidR="00BB0D74">
        <w:rPr>
          <w:rFonts w:ascii="ＭＳ 明朝" w:eastAsia="ＭＳ 明朝" w:hAnsi="ＭＳ 明朝" w:hint="eastAsia"/>
        </w:rPr>
        <w:t>」</w:t>
      </w:r>
      <w:r w:rsidR="00855051">
        <w:rPr>
          <w:rFonts w:ascii="ＭＳ 明朝" w:eastAsia="ＭＳ 明朝" w:hAnsi="ＭＳ 明朝" w:hint="eastAsia"/>
        </w:rPr>
        <w:t>(</w:t>
      </w:r>
      <w:proofErr w:type="spellStart"/>
      <w:r w:rsidR="00855051" w:rsidRPr="00DC7E0E">
        <w:rPr>
          <w:rFonts w:ascii="Times New Roman" w:eastAsia="ＭＳ 明朝" w:hAnsi="Times New Roman" w:cs="Times New Roman"/>
        </w:rPr>
        <w:t>artfactual</w:t>
      </w:r>
      <w:proofErr w:type="spellEnd"/>
      <w:r w:rsidR="00855051" w:rsidRPr="00DC7E0E">
        <w:rPr>
          <w:rFonts w:ascii="Times New Roman" w:eastAsia="ＭＳ 明朝" w:hAnsi="Times New Roman" w:cs="Times New Roman"/>
        </w:rPr>
        <w:t xml:space="preserve"> filed experiment</w:t>
      </w:r>
      <w:r w:rsidR="00855051">
        <w:rPr>
          <w:rFonts w:ascii="ＭＳ 明朝" w:eastAsia="ＭＳ 明朝" w:hAnsi="ＭＳ 明朝"/>
        </w:rPr>
        <w:t>)</w:t>
      </w:r>
      <w:r w:rsidR="00880C15">
        <w:rPr>
          <w:rFonts w:ascii="ＭＳ 明朝" w:eastAsia="ＭＳ 明朝" w:hAnsi="ＭＳ 明朝" w:hint="eastAsia"/>
        </w:rPr>
        <w:t>であり、ラボ</w:t>
      </w:r>
      <w:r w:rsidR="00855051">
        <w:rPr>
          <w:rFonts w:ascii="ＭＳ 明朝" w:eastAsia="ＭＳ 明朝" w:hAnsi="ＭＳ 明朝" w:hint="eastAsia"/>
        </w:rPr>
        <w:t>実験で実施するような実験</w:t>
      </w:r>
      <w:r w:rsidR="00650CE4">
        <w:rPr>
          <w:rFonts w:ascii="ＭＳ 明朝" w:eastAsia="ＭＳ 明朝" w:hAnsi="ＭＳ 明朝" w:hint="eastAsia"/>
        </w:rPr>
        <w:t>内容</w:t>
      </w:r>
      <w:r w:rsidR="00855051">
        <w:rPr>
          <w:rFonts w:ascii="ＭＳ 明朝" w:eastAsia="ＭＳ 明朝" w:hAnsi="ＭＳ 明朝" w:hint="eastAsia"/>
        </w:rPr>
        <w:t>（独占ゲーム、最後通牒ゲーム、信頼ゲームなど）を</w:t>
      </w:r>
      <w:r w:rsidR="00650CE4">
        <w:rPr>
          <w:rFonts w:ascii="ＭＳ 明朝" w:eastAsia="ＭＳ 明朝" w:hAnsi="ＭＳ 明朝" w:hint="eastAsia"/>
        </w:rPr>
        <w:t>そのまま</w:t>
      </w:r>
      <w:r w:rsidR="002B69E2">
        <w:rPr>
          <w:rFonts w:ascii="ＭＳ 明朝" w:eastAsia="ＭＳ 明朝" w:hAnsi="ＭＳ 明朝" w:hint="eastAsia"/>
        </w:rPr>
        <w:t>実験室外にいる特定グループの人々（ある地域の漁師、バイクメッセンジャー、村人など）</w:t>
      </w:r>
      <w:r w:rsidR="00855051">
        <w:rPr>
          <w:rFonts w:ascii="ＭＳ 明朝" w:eastAsia="ＭＳ 明朝" w:hAnsi="ＭＳ 明朝" w:hint="eastAsia"/>
        </w:rPr>
        <w:t>を</w:t>
      </w:r>
      <w:r w:rsidR="00E52074">
        <w:rPr>
          <w:rFonts w:ascii="ＭＳ 明朝" w:eastAsia="ＭＳ 明朝" w:hAnsi="ＭＳ 明朝" w:hint="eastAsia"/>
        </w:rPr>
        <w:t>参加者</w:t>
      </w:r>
      <w:r w:rsidR="00855051">
        <w:rPr>
          <w:rFonts w:ascii="ＭＳ 明朝" w:eastAsia="ＭＳ 明朝" w:hAnsi="ＭＳ 明朝" w:hint="eastAsia"/>
        </w:rPr>
        <w:t>として実験を行うことである。</w:t>
      </w:r>
      <w:r w:rsidR="007B6432">
        <w:rPr>
          <w:rFonts w:ascii="ＭＳ 明朝" w:eastAsia="ＭＳ 明朝" w:hAnsi="ＭＳ 明朝" w:hint="eastAsia"/>
        </w:rPr>
        <w:t>ラボ</w:t>
      </w:r>
      <w:r w:rsidR="00DE1D43">
        <w:rPr>
          <w:rFonts w:ascii="ＭＳ 明朝" w:eastAsia="ＭＳ 明朝" w:hAnsi="ＭＳ 明朝" w:hint="eastAsia"/>
        </w:rPr>
        <w:t>実験との違いは、実験対象となる</w:t>
      </w:r>
      <w:r w:rsidR="00E52074">
        <w:rPr>
          <w:rFonts w:ascii="ＭＳ 明朝" w:eastAsia="ＭＳ 明朝" w:hAnsi="ＭＳ 明朝" w:hint="eastAsia"/>
        </w:rPr>
        <w:t>参加者</w:t>
      </w:r>
      <w:r w:rsidR="00DE1D43">
        <w:rPr>
          <w:rFonts w:ascii="ＭＳ 明朝" w:eastAsia="ＭＳ 明朝" w:hAnsi="ＭＳ 明朝" w:hint="eastAsia"/>
        </w:rPr>
        <w:t>が</w:t>
      </w:r>
      <w:r w:rsidR="007B6432">
        <w:rPr>
          <w:rFonts w:ascii="ＭＳ 明朝" w:eastAsia="ＭＳ 明朝" w:hAnsi="ＭＳ 明朝" w:hint="eastAsia"/>
        </w:rPr>
        <w:t>大学生ではないこと</w:t>
      </w:r>
      <w:r w:rsidR="00DE1D43">
        <w:rPr>
          <w:rFonts w:ascii="ＭＳ 明朝" w:eastAsia="ＭＳ 明朝" w:hAnsi="ＭＳ 明朝" w:hint="eastAsia"/>
        </w:rPr>
        <w:t>だけである。2つ目は、</w:t>
      </w:r>
      <w:r w:rsidR="00BB0D74">
        <w:rPr>
          <w:rFonts w:ascii="ＭＳ 明朝" w:eastAsia="ＭＳ 明朝" w:hAnsi="ＭＳ 明朝" w:hint="eastAsia"/>
        </w:rPr>
        <w:t>「</w:t>
      </w:r>
      <w:r>
        <w:rPr>
          <w:rFonts w:ascii="ＭＳ 明朝" w:eastAsia="ＭＳ 明朝" w:hAnsi="ＭＳ 明朝" w:hint="eastAsia"/>
        </w:rPr>
        <w:t>枠組み</w:t>
      </w:r>
      <w:r w:rsidR="00BB0D74">
        <w:rPr>
          <w:rFonts w:ascii="ＭＳ 明朝" w:eastAsia="ＭＳ 明朝" w:hAnsi="ＭＳ 明朝" w:hint="eastAsia"/>
        </w:rPr>
        <w:t>型</w:t>
      </w:r>
      <w:r w:rsidR="00E80CE6">
        <w:rPr>
          <w:rFonts w:ascii="ＭＳ 明朝" w:eastAsia="ＭＳ 明朝" w:hAnsi="ＭＳ 明朝" w:hint="eastAsia"/>
        </w:rPr>
        <w:t>フィールド実験</w:t>
      </w:r>
      <w:r w:rsidR="00BB0D74">
        <w:rPr>
          <w:rFonts w:ascii="ＭＳ 明朝" w:eastAsia="ＭＳ 明朝" w:hAnsi="ＭＳ 明朝" w:hint="eastAsia"/>
        </w:rPr>
        <w:t>」</w:t>
      </w:r>
      <w:r w:rsidR="00E80CE6">
        <w:rPr>
          <w:rFonts w:ascii="ＭＳ 明朝" w:eastAsia="ＭＳ 明朝" w:hAnsi="ＭＳ 明朝" w:hint="eastAsia"/>
        </w:rPr>
        <w:t>(</w:t>
      </w:r>
      <w:r w:rsidR="00E80CE6" w:rsidRPr="00BB6674">
        <w:rPr>
          <w:rFonts w:ascii="Times New Roman" w:eastAsia="ＭＳ 明朝" w:hAnsi="Times New Roman" w:cs="Times New Roman"/>
        </w:rPr>
        <w:t>framed field experiment</w:t>
      </w:r>
      <w:r w:rsidR="00E80CE6">
        <w:rPr>
          <w:rFonts w:ascii="ＭＳ 明朝" w:eastAsia="ＭＳ 明朝" w:hAnsi="ＭＳ 明朝"/>
        </w:rPr>
        <w:t>)</w:t>
      </w:r>
      <w:r w:rsidR="00E80CE6">
        <w:rPr>
          <w:rFonts w:ascii="ＭＳ 明朝" w:eastAsia="ＭＳ 明朝" w:hAnsi="ＭＳ 明朝" w:hint="eastAsia"/>
        </w:rPr>
        <w:t>である。</w:t>
      </w:r>
      <w:r w:rsidR="00BD490F">
        <w:rPr>
          <w:rFonts w:ascii="ＭＳ 明朝" w:eastAsia="ＭＳ 明朝" w:hAnsi="ＭＳ 明朝" w:hint="eastAsia"/>
        </w:rPr>
        <w:t>実験室で行うような取引を</w:t>
      </w:r>
      <w:r w:rsidR="00EB3465">
        <w:rPr>
          <w:rFonts w:ascii="ＭＳ 明朝" w:eastAsia="ＭＳ 明朝" w:hAnsi="ＭＳ 明朝" w:hint="eastAsia"/>
        </w:rPr>
        <w:t>、実際の</w:t>
      </w:r>
      <w:r w:rsidR="00BD490F">
        <w:rPr>
          <w:rFonts w:ascii="ＭＳ 明朝" w:eastAsia="ＭＳ 明朝" w:hAnsi="ＭＳ 明朝" w:hint="eastAsia"/>
        </w:rPr>
        <w:t>社会で行われている取引に当てはめて</w:t>
      </w:r>
      <w:r w:rsidR="00A63995">
        <w:rPr>
          <w:rFonts w:ascii="ＭＳ 明朝" w:eastAsia="ＭＳ 明朝" w:hAnsi="ＭＳ 明朝" w:hint="eastAsia"/>
        </w:rPr>
        <w:t>、</w:t>
      </w:r>
      <w:r w:rsidR="00E52074">
        <w:rPr>
          <w:rFonts w:ascii="ＭＳ 明朝" w:eastAsia="ＭＳ 明朝" w:hAnsi="ＭＳ 明朝" w:hint="eastAsia"/>
        </w:rPr>
        <w:t>参加者</w:t>
      </w:r>
      <w:r w:rsidR="00A63995">
        <w:rPr>
          <w:rFonts w:ascii="ＭＳ 明朝" w:eastAsia="ＭＳ 明朝" w:hAnsi="ＭＳ 明朝" w:hint="eastAsia"/>
        </w:rPr>
        <w:t>の選択や行動を観察する。</w:t>
      </w:r>
      <w:r w:rsidR="00511912">
        <w:rPr>
          <w:rFonts w:ascii="ＭＳ 明朝" w:eastAsia="ＭＳ 明朝" w:hAnsi="ＭＳ 明朝" w:hint="eastAsia"/>
        </w:rPr>
        <w:t>例の１つとして、</w:t>
      </w:r>
      <w:r w:rsidR="00511912">
        <w:rPr>
          <w:rFonts w:ascii="Times New Roman" w:eastAsia="ＭＳ 明朝" w:hAnsi="Times New Roman" w:cs="Times New Roman" w:hint="cs"/>
        </w:rPr>
        <w:t>List (2002)</w:t>
      </w:r>
      <w:r w:rsidR="00511912">
        <w:rPr>
          <w:rFonts w:ascii="Times New Roman" w:eastAsia="ＭＳ 明朝" w:hAnsi="Times New Roman" w:cs="Times New Roman" w:hint="eastAsia"/>
        </w:rPr>
        <w:t>の研究がある。彼は、</w:t>
      </w:r>
      <w:r w:rsidR="00511912">
        <w:rPr>
          <w:rFonts w:ascii="Times New Roman" w:eastAsia="ＭＳ 明朝" w:hAnsi="Times New Roman" w:cs="Times New Roman" w:hint="eastAsia"/>
        </w:rPr>
        <w:t>Smith (1962)</w:t>
      </w:r>
      <w:r w:rsidR="00511912">
        <w:rPr>
          <w:rFonts w:ascii="Times New Roman" w:eastAsia="ＭＳ 明朝" w:hAnsi="Times New Roman" w:cs="Times New Roman" w:hint="eastAsia"/>
        </w:rPr>
        <w:t>が</w:t>
      </w:r>
      <w:r w:rsidR="00B71F0A">
        <w:rPr>
          <w:rFonts w:ascii="Times New Roman" w:eastAsia="ＭＳ 明朝" w:hAnsi="Times New Roman" w:cs="Times New Roman" w:hint="eastAsia"/>
        </w:rPr>
        <w:t>実験室</w:t>
      </w:r>
      <w:r w:rsidR="00511912">
        <w:rPr>
          <w:rFonts w:ascii="Times New Roman" w:eastAsia="ＭＳ 明朝" w:hAnsi="Times New Roman" w:cs="Times New Roman" w:hint="eastAsia"/>
        </w:rPr>
        <w:t>で実施した買い手と売り手による市場実験を、実際に取引が行われている野球カードの交</w:t>
      </w:r>
      <w:r w:rsidR="00511912">
        <w:rPr>
          <w:rFonts w:ascii="Times New Roman" w:eastAsia="ＭＳ 明朝" w:hAnsi="Times New Roman" w:cs="Times New Roman" w:hint="eastAsia"/>
        </w:rPr>
        <w:lastRenderedPageBreak/>
        <w:t>換所で参加者を募り市場実験を実施した。</w:t>
      </w:r>
      <w:r w:rsidR="004247EF">
        <w:rPr>
          <w:rFonts w:ascii="ＭＳ 明朝" w:eastAsia="ＭＳ 明朝" w:hAnsi="ＭＳ 明朝" w:hint="eastAsia"/>
        </w:rPr>
        <w:t>ただ、この場合、</w:t>
      </w:r>
      <w:r w:rsidR="00E52074">
        <w:rPr>
          <w:rFonts w:ascii="ＭＳ 明朝" w:eastAsia="ＭＳ 明朝" w:hAnsi="ＭＳ 明朝" w:hint="eastAsia"/>
        </w:rPr>
        <w:t>参加者</w:t>
      </w:r>
      <w:r w:rsidR="00B71F0A">
        <w:rPr>
          <w:rFonts w:ascii="ＭＳ 明朝" w:eastAsia="ＭＳ 明朝" w:hAnsi="ＭＳ 明朝" w:hint="eastAsia"/>
        </w:rPr>
        <w:t>は</w:t>
      </w:r>
      <w:r w:rsidR="004247EF">
        <w:rPr>
          <w:rFonts w:ascii="ＭＳ 明朝" w:eastAsia="ＭＳ 明朝" w:hAnsi="ＭＳ 明朝" w:hint="eastAsia"/>
        </w:rPr>
        <w:t>経済実験に参加していることを認識・承諾している。</w:t>
      </w:r>
      <w:r w:rsidR="0076097D">
        <w:rPr>
          <w:rFonts w:ascii="ＭＳ 明朝" w:eastAsia="ＭＳ 明朝" w:hAnsi="ＭＳ 明朝" w:hint="eastAsia"/>
        </w:rPr>
        <w:t>したがって、「</w:t>
      </w:r>
      <w:r w:rsidR="00E52074">
        <w:rPr>
          <w:rFonts w:ascii="ＭＳ 明朝" w:eastAsia="ＭＳ 明朝" w:hAnsi="ＭＳ 明朝" w:hint="eastAsia"/>
        </w:rPr>
        <w:t>参加者</w:t>
      </w:r>
      <w:r w:rsidR="0076097D">
        <w:rPr>
          <w:rFonts w:ascii="ＭＳ 明朝" w:eastAsia="ＭＳ 明朝" w:hAnsi="ＭＳ 明朝" w:hint="eastAsia"/>
        </w:rPr>
        <w:t>である」という認識が自然な振る舞いを阻害する可能性がある（ホーソン効果</w:t>
      </w:r>
      <w:r w:rsidR="00A779EC">
        <w:rPr>
          <w:rFonts w:ascii="ＭＳ 明朝" w:eastAsia="ＭＳ 明朝" w:hAnsi="ＭＳ 明朝" w:hint="eastAsia"/>
        </w:rPr>
        <w:t>,または</w:t>
      </w:r>
      <w:r w:rsidR="00A779EC" w:rsidRPr="000F1D07">
        <w:rPr>
          <w:rFonts w:ascii="Times New Roman" w:eastAsia="ＭＳ 明朝" w:hAnsi="Times New Roman" w:cs="Times New Roman"/>
        </w:rPr>
        <w:t>demand effect</w:t>
      </w:r>
      <w:r w:rsidR="0076097D">
        <w:rPr>
          <w:rFonts w:ascii="ＭＳ 明朝" w:eastAsia="ＭＳ 明朝" w:hAnsi="ＭＳ 明朝" w:hint="eastAsia"/>
        </w:rPr>
        <w:t>）。</w:t>
      </w:r>
      <w:r w:rsidR="004247EF">
        <w:rPr>
          <w:rFonts w:ascii="ＭＳ 明朝" w:eastAsia="ＭＳ 明朝" w:hAnsi="ＭＳ 明朝" w:hint="eastAsia"/>
        </w:rPr>
        <w:t>3つ目は、</w:t>
      </w:r>
      <w:r w:rsidR="001D48B8">
        <w:rPr>
          <w:rFonts w:ascii="ＭＳ 明朝" w:eastAsia="ＭＳ 明朝" w:hAnsi="ＭＳ 明朝" w:hint="eastAsia"/>
        </w:rPr>
        <w:t>「</w:t>
      </w:r>
      <w:r w:rsidR="004247EF">
        <w:rPr>
          <w:rFonts w:ascii="ＭＳ 明朝" w:eastAsia="ＭＳ 明朝" w:hAnsi="ＭＳ 明朝" w:hint="eastAsia"/>
        </w:rPr>
        <w:t>自然</w:t>
      </w:r>
      <w:r w:rsidR="001D48B8">
        <w:rPr>
          <w:rFonts w:ascii="ＭＳ 明朝" w:eastAsia="ＭＳ 明朝" w:hAnsi="ＭＳ 明朝" w:hint="eastAsia"/>
        </w:rPr>
        <w:t>型</w:t>
      </w:r>
      <w:r w:rsidR="004247EF">
        <w:rPr>
          <w:rFonts w:ascii="ＭＳ 明朝" w:eastAsia="ＭＳ 明朝" w:hAnsi="ＭＳ 明朝" w:hint="eastAsia"/>
        </w:rPr>
        <w:t>フィールド実験</w:t>
      </w:r>
      <w:r w:rsidR="001D48B8">
        <w:rPr>
          <w:rFonts w:ascii="ＭＳ 明朝" w:eastAsia="ＭＳ 明朝" w:hAnsi="ＭＳ 明朝" w:hint="eastAsia"/>
        </w:rPr>
        <w:t>」</w:t>
      </w:r>
      <w:r w:rsidR="004247EF">
        <w:rPr>
          <w:rFonts w:ascii="ＭＳ 明朝" w:eastAsia="ＭＳ 明朝" w:hAnsi="ＭＳ 明朝" w:hint="eastAsia"/>
        </w:rPr>
        <w:t>(</w:t>
      </w:r>
      <w:r w:rsidR="004247EF" w:rsidRPr="00BB6674">
        <w:rPr>
          <w:rFonts w:ascii="Times New Roman" w:eastAsia="ＭＳ 明朝" w:hAnsi="Times New Roman" w:cs="Times New Roman"/>
        </w:rPr>
        <w:t>natural field experiment</w:t>
      </w:r>
      <w:r w:rsidR="004247EF">
        <w:rPr>
          <w:rFonts w:ascii="ＭＳ 明朝" w:eastAsia="ＭＳ 明朝" w:hAnsi="ＭＳ 明朝"/>
        </w:rPr>
        <w:t>)</w:t>
      </w:r>
      <w:r w:rsidR="004247EF">
        <w:rPr>
          <w:rFonts w:ascii="ＭＳ 明朝" w:eastAsia="ＭＳ 明朝" w:hAnsi="ＭＳ 明朝" w:hint="eastAsia"/>
        </w:rPr>
        <w:t>である。</w:t>
      </w:r>
      <w:r w:rsidR="00E52074">
        <w:rPr>
          <w:rFonts w:ascii="ＭＳ 明朝" w:eastAsia="ＭＳ 明朝" w:hAnsi="ＭＳ 明朝" w:hint="eastAsia"/>
        </w:rPr>
        <w:t>参加者</w:t>
      </w:r>
      <w:r w:rsidR="001839FE">
        <w:rPr>
          <w:rFonts w:ascii="ＭＳ 明朝" w:eastAsia="ＭＳ 明朝" w:hAnsi="ＭＳ 明朝" w:hint="eastAsia"/>
        </w:rPr>
        <w:t>が実験に参加していることを</w:t>
      </w:r>
      <w:r w:rsidR="00635EAC">
        <w:rPr>
          <w:rFonts w:ascii="ＭＳ 明朝" w:eastAsia="ＭＳ 明朝" w:hAnsi="ＭＳ 明朝" w:hint="eastAsia"/>
        </w:rPr>
        <w:t>認識していない</w:t>
      </w:r>
      <w:r w:rsidR="001839FE">
        <w:rPr>
          <w:rFonts w:ascii="ＭＳ 明朝" w:eastAsia="ＭＳ 明朝" w:hAnsi="ＭＳ 明朝" w:hint="eastAsia"/>
        </w:rPr>
        <w:t>こと</w:t>
      </w:r>
      <w:r w:rsidR="00774A47">
        <w:rPr>
          <w:rFonts w:ascii="ＭＳ 明朝" w:eastAsia="ＭＳ 明朝" w:hAnsi="ＭＳ 明朝" w:hint="eastAsia"/>
        </w:rPr>
        <w:t>以外、枠組み型</w:t>
      </w:r>
      <w:r w:rsidR="00635EAC">
        <w:rPr>
          <w:rFonts w:ascii="ＭＳ 明朝" w:eastAsia="ＭＳ 明朝" w:hAnsi="ＭＳ 明朝" w:hint="eastAsia"/>
        </w:rPr>
        <w:t>フィールド実験と同じである</w:t>
      </w:r>
      <w:r w:rsidR="001839FE">
        <w:rPr>
          <w:rFonts w:ascii="ＭＳ 明朝" w:eastAsia="ＭＳ 明朝" w:hAnsi="ＭＳ 明朝" w:hint="eastAsia"/>
        </w:rPr>
        <w:t>。</w:t>
      </w:r>
      <w:r w:rsidR="00774A47">
        <w:rPr>
          <w:rFonts w:ascii="ＭＳ 明朝" w:eastAsia="ＭＳ 明朝" w:hAnsi="ＭＳ 明朝" w:hint="eastAsia"/>
        </w:rPr>
        <w:t>枠組み型</w:t>
      </w:r>
      <w:r w:rsidR="00200429">
        <w:rPr>
          <w:rFonts w:ascii="ＭＳ 明朝" w:eastAsia="ＭＳ 明朝" w:hAnsi="ＭＳ 明朝" w:hint="eastAsia"/>
        </w:rPr>
        <w:t>フィールド実験</w:t>
      </w:r>
      <w:r w:rsidR="00800A03">
        <w:rPr>
          <w:rFonts w:ascii="ＭＳ 明朝" w:eastAsia="ＭＳ 明朝" w:hAnsi="ＭＳ 明朝" w:hint="eastAsia"/>
        </w:rPr>
        <w:t>よりもより自然な設定であるが、</w:t>
      </w:r>
      <w:r w:rsidR="00E52074">
        <w:rPr>
          <w:rFonts w:ascii="ＭＳ 明朝" w:eastAsia="ＭＳ 明朝" w:hAnsi="ＭＳ 明朝" w:hint="eastAsia"/>
        </w:rPr>
        <w:t>参加者</w:t>
      </w:r>
      <w:r w:rsidR="00800A03">
        <w:rPr>
          <w:rFonts w:ascii="ＭＳ 明朝" w:eastAsia="ＭＳ 明朝" w:hAnsi="ＭＳ 明朝" w:hint="eastAsia"/>
        </w:rPr>
        <w:t>が知らないところで</w:t>
      </w:r>
      <w:r w:rsidR="00360FC9">
        <w:rPr>
          <w:rFonts w:ascii="ＭＳ 明朝" w:eastAsia="ＭＳ 明朝" w:hAnsi="ＭＳ 明朝" w:hint="eastAsia"/>
        </w:rPr>
        <w:t>の</w:t>
      </w:r>
      <w:r w:rsidR="00800A03">
        <w:rPr>
          <w:rFonts w:ascii="ＭＳ 明朝" w:eastAsia="ＭＳ 明朝" w:hAnsi="ＭＳ 明朝" w:hint="eastAsia"/>
        </w:rPr>
        <w:t>実験の</w:t>
      </w:r>
      <w:r w:rsidR="00E52074">
        <w:rPr>
          <w:rFonts w:ascii="ＭＳ 明朝" w:eastAsia="ＭＳ 明朝" w:hAnsi="ＭＳ 明朝" w:hint="eastAsia"/>
        </w:rPr>
        <w:t>参加者</w:t>
      </w:r>
      <w:r w:rsidR="00200429">
        <w:rPr>
          <w:rFonts w:ascii="ＭＳ 明朝" w:eastAsia="ＭＳ 明朝" w:hAnsi="ＭＳ 明朝" w:hint="eastAsia"/>
        </w:rPr>
        <w:t>となっていることに倫理的な問題が生じる</w:t>
      </w:r>
      <w:r w:rsidR="00800A03">
        <w:rPr>
          <w:rFonts w:ascii="ＭＳ 明朝" w:eastAsia="ＭＳ 明朝" w:hAnsi="ＭＳ 明朝" w:hint="eastAsia"/>
        </w:rPr>
        <w:t>可能性がある。自然</w:t>
      </w:r>
      <w:r w:rsidR="00774A47">
        <w:rPr>
          <w:rFonts w:ascii="ＭＳ 明朝" w:eastAsia="ＭＳ 明朝" w:hAnsi="ＭＳ 明朝" w:hint="eastAsia"/>
        </w:rPr>
        <w:t>型</w:t>
      </w:r>
      <w:r w:rsidR="00800A03">
        <w:rPr>
          <w:rFonts w:ascii="ＭＳ 明朝" w:eastAsia="ＭＳ 明朝" w:hAnsi="ＭＳ 明朝" w:hint="eastAsia"/>
        </w:rPr>
        <w:t>フィールド実験を実施する場合は、倫理的な問題に発展しないように</w:t>
      </w:r>
      <w:r w:rsidR="00200429">
        <w:rPr>
          <w:rFonts w:ascii="ＭＳ 明朝" w:eastAsia="ＭＳ 明朝" w:hAnsi="ＭＳ 明朝" w:hint="eastAsia"/>
        </w:rPr>
        <w:t>注意を払うべきであろう。</w:t>
      </w:r>
      <w:r w:rsidR="00B0723C" w:rsidRPr="00BB6674">
        <w:rPr>
          <w:rFonts w:ascii="Times New Roman" w:eastAsia="ＭＳ 明朝" w:hAnsi="Times New Roman" w:cs="Times New Roman"/>
        </w:rPr>
        <w:t xml:space="preserve">List and </w:t>
      </w:r>
      <w:proofErr w:type="spellStart"/>
      <w:r w:rsidR="00B0723C" w:rsidRPr="00BB6674">
        <w:rPr>
          <w:rFonts w:ascii="Times New Roman" w:eastAsia="ＭＳ 明朝" w:hAnsi="Times New Roman" w:cs="Times New Roman"/>
        </w:rPr>
        <w:t>Ras</w:t>
      </w:r>
      <w:r w:rsidR="00722875">
        <w:rPr>
          <w:rFonts w:ascii="Times New Roman" w:eastAsia="ＭＳ 明朝" w:hAnsi="Times New Roman" w:cs="Times New Roman"/>
        </w:rPr>
        <w:t>u</w:t>
      </w:r>
      <w:r w:rsidR="00B0723C" w:rsidRPr="00BB6674">
        <w:rPr>
          <w:rFonts w:ascii="Times New Roman" w:eastAsia="ＭＳ 明朝" w:hAnsi="Times New Roman" w:cs="Times New Roman"/>
        </w:rPr>
        <w:t>l</w:t>
      </w:r>
      <w:proofErr w:type="spellEnd"/>
      <w:r w:rsidR="00B0723C" w:rsidRPr="00BB6674">
        <w:rPr>
          <w:rFonts w:ascii="Times New Roman" w:eastAsia="ＭＳ 明朝" w:hAnsi="Times New Roman" w:cs="Times New Roman"/>
        </w:rPr>
        <w:t xml:space="preserve"> (2011)</w:t>
      </w:r>
      <w:r w:rsidR="00135A32">
        <w:rPr>
          <w:rFonts w:ascii="ＭＳ 明朝" w:eastAsia="ＭＳ 明朝" w:hAnsi="ＭＳ 明朝" w:hint="eastAsia"/>
        </w:rPr>
        <w:t>が</w:t>
      </w:r>
      <w:r w:rsidR="001060C5">
        <w:rPr>
          <w:rFonts w:ascii="ＭＳ 明朝" w:eastAsia="ＭＳ 明朝" w:hAnsi="ＭＳ 明朝" w:hint="eastAsia"/>
        </w:rPr>
        <w:t>ラボ</w:t>
      </w:r>
      <w:r w:rsidR="00200429">
        <w:rPr>
          <w:rFonts w:ascii="ＭＳ 明朝" w:eastAsia="ＭＳ 明朝" w:hAnsi="ＭＳ 明朝" w:hint="eastAsia"/>
        </w:rPr>
        <w:t>実験と3種類のフィールド実験の違いを</w:t>
      </w:r>
      <w:r w:rsidR="00B0723C">
        <w:rPr>
          <w:rFonts w:ascii="ＭＳ 明朝" w:eastAsia="ＭＳ 明朝" w:hAnsi="ＭＳ 明朝" w:hint="eastAsia"/>
        </w:rPr>
        <w:t>まとめ</w:t>
      </w:r>
      <w:r w:rsidR="00135A32">
        <w:rPr>
          <w:rFonts w:ascii="ＭＳ 明朝" w:eastAsia="ＭＳ 明朝" w:hAnsi="ＭＳ 明朝" w:hint="eastAsia"/>
        </w:rPr>
        <w:t>た</w:t>
      </w:r>
      <w:r w:rsidR="00B0723C">
        <w:rPr>
          <w:rFonts w:ascii="ＭＳ 明朝" w:eastAsia="ＭＳ 明朝" w:hAnsi="ＭＳ 明朝" w:hint="eastAsia"/>
        </w:rPr>
        <w:t>表</w:t>
      </w:r>
      <w:r w:rsidR="00135A32">
        <w:rPr>
          <w:rFonts w:ascii="ＭＳ 明朝" w:eastAsia="ＭＳ 明朝" w:hAnsi="ＭＳ 明朝" w:hint="eastAsia"/>
        </w:rPr>
        <w:t>(</w:t>
      </w:r>
      <w:r w:rsidR="00135A32" w:rsidRPr="00BB6674">
        <w:rPr>
          <w:rFonts w:ascii="Times New Roman" w:eastAsia="ＭＳ 明朝" w:hAnsi="Times New Roman" w:cs="Times New Roman"/>
        </w:rPr>
        <w:t>Table 1</w:t>
      </w:r>
      <w:r w:rsidR="00135A32">
        <w:rPr>
          <w:rFonts w:ascii="ＭＳ 明朝" w:eastAsia="ＭＳ 明朝" w:hAnsi="ＭＳ 明朝" w:hint="eastAsia"/>
        </w:rPr>
        <w:t>)</w:t>
      </w:r>
      <w:r w:rsidR="00B0723C">
        <w:rPr>
          <w:rFonts w:ascii="ＭＳ 明朝" w:eastAsia="ＭＳ 明朝" w:hAnsi="ＭＳ 明朝" w:hint="eastAsia"/>
        </w:rPr>
        <w:t>を表</w:t>
      </w:r>
      <w:r w:rsidR="00BC209F">
        <w:rPr>
          <w:rFonts w:ascii="ＭＳ 明朝" w:eastAsia="ＭＳ 明朝" w:hAnsi="ＭＳ 明朝" w:hint="eastAsia"/>
        </w:rPr>
        <w:t>13-1</w:t>
      </w:r>
      <w:r w:rsidR="00BB6674" w:rsidRPr="00BB6674">
        <w:rPr>
          <w:rFonts w:ascii="ＭＳ 明朝" w:eastAsia="ＭＳ 明朝" w:hAnsi="ＭＳ 明朝" w:hint="eastAsia"/>
        </w:rPr>
        <w:t>に</w:t>
      </w:r>
      <w:r w:rsidR="00E45EB3">
        <w:rPr>
          <w:rFonts w:ascii="ＭＳ 明朝" w:eastAsia="ＭＳ 明朝" w:hAnsi="ＭＳ 明朝" w:hint="eastAsia"/>
        </w:rPr>
        <w:t>抜粋</w:t>
      </w:r>
      <w:r w:rsidR="00B0723C">
        <w:rPr>
          <w:rFonts w:ascii="ＭＳ 明朝" w:eastAsia="ＭＳ 明朝" w:hAnsi="ＭＳ 明朝" w:hint="eastAsia"/>
        </w:rPr>
        <w:t>する。</w:t>
      </w:r>
    </w:p>
    <w:p w14:paraId="2EBAAF2F" w14:textId="6A71A92D" w:rsidR="00E3512C" w:rsidRDefault="00292188" w:rsidP="00E3512C">
      <w:pPr>
        <w:ind w:firstLineChars="100" w:firstLine="210"/>
        <w:rPr>
          <w:rFonts w:ascii="ＭＳ 明朝" w:eastAsia="ＭＳ 明朝" w:hAnsi="ＭＳ 明朝"/>
        </w:rPr>
      </w:pPr>
      <w:r>
        <w:rPr>
          <w:rFonts w:ascii="ＭＳ 明朝" w:eastAsia="ＭＳ 明朝" w:hAnsi="ＭＳ 明朝" w:hint="eastAsia"/>
        </w:rPr>
        <w:t>次に、経済実験手法のメリットについて簡潔にまとめる</w:t>
      </w:r>
      <w:r w:rsidR="00BE3A05">
        <w:rPr>
          <w:rFonts w:ascii="ＭＳ 明朝" w:eastAsia="ＭＳ 明朝" w:hAnsi="ＭＳ 明朝" w:hint="eastAsia"/>
        </w:rPr>
        <w:t>（</w:t>
      </w:r>
      <w:proofErr w:type="spellStart"/>
      <w:r w:rsidR="00BE3A05" w:rsidRPr="00DA6DDE">
        <w:rPr>
          <w:rFonts w:ascii="Times New Roman" w:eastAsia="ＭＳ 明朝" w:hAnsi="Times New Roman" w:cs="Times New Roman"/>
        </w:rPr>
        <w:t>Charness</w:t>
      </w:r>
      <w:proofErr w:type="spellEnd"/>
      <w:r w:rsidR="00BE3A05" w:rsidRPr="00DA6DDE">
        <w:rPr>
          <w:rFonts w:ascii="Times New Roman" w:eastAsia="ＭＳ 明朝" w:hAnsi="Times New Roman" w:cs="Times New Roman"/>
        </w:rPr>
        <w:t xml:space="preserve"> and Kuhn 2011</w:t>
      </w:r>
      <w:r w:rsidR="00BE3A05">
        <w:rPr>
          <w:rFonts w:ascii="ＭＳ 明朝" w:eastAsia="ＭＳ 明朝" w:hAnsi="ＭＳ 明朝"/>
        </w:rPr>
        <w:t>）</w:t>
      </w:r>
      <w:r>
        <w:rPr>
          <w:rFonts w:ascii="ＭＳ 明朝" w:eastAsia="ＭＳ 明朝" w:hAnsi="ＭＳ 明朝" w:hint="eastAsia"/>
        </w:rPr>
        <w:t>。</w:t>
      </w:r>
      <w:r w:rsidR="0063732B">
        <w:rPr>
          <w:rFonts w:ascii="ＭＳ 明朝" w:eastAsia="ＭＳ 明朝" w:hAnsi="ＭＳ 明朝" w:hint="eastAsia"/>
        </w:rPr>
        <w:t>以下のメリットはラボ実験、</w:t>
      </w:r>
      <w:r w:rsidR="006E1DA8">
        <w:rPr>
          <w:rFonts w:ascii="ＭＳ 明朝" w:eastAsia="ＭＳ 明朝" w:hAnsi="ＭＳ 明朝" w:hint="eastAsia"/>
        </w:rPr>
        <w:t>フィールド実験ともにあてはまるが、</w:t>
      </w:r>
      <w:r w:rsidR="006B2C9A">
        <w:rPr>
          <w:rFonts w:ascii="ＭＳ 明朝" w:eastAsia="ＭＳ 明朝" w:hAnsi="ＭＳ 明朝" w:hint="eastAsia"/>
        </w:rPr>
        <w:t>実験環境を強く制御</w:t>
      </w:r>
      <w:r w:rsidR="00111214">
        <w:rPr>
          <w:rFonts w:ascii="ＭＳ 明朝" w:eastAsia="ＭＳ 明朝" w:hAnsi="ＭＳ 明朝" w:hint="eastAsia"/>
        </w:rPr>
        <w:t>できるラボ実験において、</w:t>
      </w:r>
      <w:r w:rsidR="00894143">
        <w:rPr>
          <w:rFonts w:ascii="ＭＳ 明朝" w:eastAsia="ＭＳ 明朝" w:hAnsi="ＭＳ 明朝" w:hint="eastAsia"/>
        </w:rPr>
        <w:t>メリットが</w:t>
      </w:r>
      <w:r w:rsidR="004501B0">
        <w:rPr>
          <w:rFonts w:ascii="ＭＳ 明朝" w:eastAsia="ＭＳ 明朝" w:hAnsi="ＭＳ 明朝" w:hint="eastAsia"/>
        </w:rPr>
        <w:t>より際立つ。</w:t>
      </w:r>
      <w:r w:rsidR="007A2F86">
        <w:rPr>
          <w:rFonts w:ascii="ＭＳ 明朝" w:eastAsia="ＭＳ 明朝" w:hAnsi="ＭＳ 明朝" w:hint="eastAsia"/>
        </w:rPr>
        <w:t>1つ目は、</w:t>
      </w:r>
      <w:r w:rsidR="00501A90">
        <w:rPr>
          <w:rFonts w:ascii="ＭＳ 明朝" w:eastAsia="ＭＳ 明朝" w:hAnsi="ＭＳ 明朝" w:hint="eastAsia"/>
        </w:rPr>
        <w:t>実験</w:t>
      </w:r>
      <w:r w:rsidR="002439E1">
        <w:rPr>
          <w:rFonts w:ascii="ＭＳ 明朝" w:eastAsia="ＭＳ 明朝" w:hAnsi="ＭＳ 明朝" w:hint="eastAsia"/>
        </w:rPr>
        <w:t>実施者によって</w:t>
      </w:r>
      <w:r w:rsidR="00501A90">
        <w:rPr>
          <w:rFonts w:ascii="ＭＳ 明朝" w:eastAsia="ＭＳ 明朝" w:hAnsi="ＭＳ 明朝" w:hint="eastAsia"/>
        </w:rPr>
        <w:t>実験環境</w:t>
      </w:r>
      <w:r w:rsidR="006067A3">
        <w:rPr>
          <w:rFonts w:ascii="ＭＳ 明朝" w:eastAsia="ＭＳ 明朝" w:hAnsi="ＭＳ 明朝" w:hint="eastAsia"/>
        </w:rPr>
        <w:t>を完全に制御できることから</w:t>
      </w:r>
      <w:r w:rsidR="002B2948">
        <w:rPr>
          <w:rFonts w:ascii="ＭＳ 明朝" w:eastAsia="ＭＳ 明朝" w:hAnsi="ＭＳ 明朝" w:hint="eastAsia"/>
        </w:rPr>
        <w:t>、介入変数を完全に外生的に設定</w:t>
      </w:r>
      <w:r w:rsidR="006E1DA8">
        <w:rPr>
          <w:rFonts w:ascii="ＭＳ 明朝" w:eastAsia="ＭＳ 明朝" w:hAnsi="ＭＳ 明朝" w:hint="eastAsia"/>
        </w:rPr>
        <w:t>でき</w:t>
      </w:r>
      <w:r w:rsidR="00501A90">
        <w:rPr>
          <w:rFonts w:ascii="ＭＳ 明朝" w:eastAsia="ＭＳ 明朝" w:hAnsi="ＭＳ 明朝" w:hint="eastAsia"/>
        </w:rPr>
        <w:t>、</w:t>
      </w:r>
      <w:r w:rsidR="002B2948">
        <w:rPr>
          <w:rFonts w:ascii="ＭＳ 明朝" w:eastAsia="ＭＳ 明朝" w:hAnsi="ＭＳ 明朝" w:hint="eastAsia"/>
        </w:rPr>
        <w:t>原因と結果の</w:t>
      </w:r>
      <w:r w:rsidR="00501A90">
        <w:rPr>
          <w:rFonts w:ascii="ＭＳ 明朝" w:eastAsia="ＭＳ 明朝" w:hAnsi="ＭＳ 明朝" w:hint="eastAsia"/>
        </w:rPr>
        <w:t>因果関係を</w:t>
      </w:r>
      <w:r w:rsidR="006067A3">
        <w:rPr>
          <w:rFonts w:ascii="ＭＳ 明朝" w:eastAsia="ＭＳ 明朝" w:hAnsi="ＭＳ 明朝" w:hint="eastAsia"/>
        </w:rPr>
        <w:t>厳密</w:t>
      </w:r>
      <w:r w:rsidR="00865904">
        <w:rPr>
          <w:rFonts w:ascii="ＭＳ 明朝" w:eastAsia="ＭＳ 明朝" w:hAnsi="ＭＳ 明朝" w:hint="eastAsia"/>
        </w:rPr>
        <w:t>に</w:t>
      </w:r>
      <w:r w:rsidR="006067A3">
        <w:rPr>
          <w:rFonts w:ascii="ＭＳ 明朝" w:eastAsia="ＭＳ 明朝" w:hAnsi="ＭＳ 明朝" w:hint="eastAsia"/>
        </w:rPr>
        <w:t>明らかに</w:t>
      </w:r>
      <w:r w:rsidR="00501A90">
        <w:rPr>
          <w:rFonts w:ascii="ＭＳ 明朝" w:eastAsia="ＭＳ 明朝" w:hAnsi="ＭＳ 明朝" w:hint="eastAsia"/>
        </w:rPr>
        <w:t>することができる</w:t>
      </w:r>
      <w:r w:rsidR="007A2F86">
        <w:rPr>
          <w:rFonts w:ascii="ＭＳ 明朝" w:eastAsia="ＭＳ 明朝" w:hAnsi="ＭＳ 明朝" w:hint="eastAsia"/>
        </w:rPr>
        <w:t>ことである</w:t>
      </w:r>
      <w:r w:rsidR="00501A90">
        <w:rPr>
          <w:rFonts w:ascii="ＭＳ 明朝" w:eastAsia="ＭＳ 明朝" w:hAnsi="ＭＳ 明朝" w:hint="eastAsia"/>
        </w:rPr>
        <w:t>。</w:t>
      </w:r>
      <w:r w:rsidR="00C84FDE">
        <w:rPr>
          <w:rFonts w:ascii="ＭＳ 明朝" w:eastAsia="ＭＳ 明朝" w:hAnsi="ＭＳ 明朝" w:hint="eastAsia"/>
        </w:rPr>
        <w:t>既存</w:t>
      </w:r>
      <w:r w:rsidR="00937F50">
        <w:rPr>
          <w:rFonts w:ascii="ＭＳ 明朝" w:eastAsia="ＭＳ 明朝" w:hAnsi="ＭＳ 明朝" w:hint="eastAsia"/>
        </w:rPr>
        <w:t>の</w:t>
      </w:r>
      <w:r w:rsidR="006067A3">
        <w:rPr>
          <w:rFonts w:ascii="ＭＳ 明朝" w:eastAsia="ＭＳ 明朝" w:hAnsi="ＭＳ 明朝" w:hint="eastAsia"/>
        </w:rPr>
        <w:t>観察</w:t>
      </w:r>
      <w:r w:rsidR="00C84FDE">
        <w:rPr>
          <w:rFonts w:ascii="ＭＳ 明朝" w:eastAsia="ＭＳ 明朝" w:hAnsi="ＭＳ 明朝" w:hint="eastAsia"/>
        </w:rPr>
        <w:t>データによる実証分析の場合、着目する介入</w:t>
      </w:r>
      <w:r w:rsidR="00E06FCF">
        <w:rPr>
          <w:rFonts w:ascii="ＭＳ 明朝" w:eastAsia="ＭＳ 明朝" w:hAnsi="ＭＳ 明朝" w:hint="eastAsia"/>
        </w:rPr>
        <w:t>変数が完全に外生で</w:t>
      </w:r>
      <w:r w:rsidR="00C84FDE">
        <w:rPr>
          <w:rFonts w:ascii="ＭＳ 明朝" w:eastAsia="ＭＳ 明朝" w:hAnsi="ＭＳ 明朝" w:hint="eastAsia"/>
        </w:rPr>
        <w:t>あ</w:t>
      </w:r>
      <w:r w:rsidR="00E06FCF">
        <w:rPr>
          <w:rFonts w:ascii="ＭＳ 明朝" w:eastAsia="ＭＳ 明朝" w:hAnsi="ＭＳ 明朝" w:hint="eastAsia"/>
        </w:rPr>
        <w:t>ることは</w:t>
      </w:r>
      <w:r w:rsidR="00563D38">
        <w:rPr>
          <w:rFonts w:ascii="ＭＳ 明朝" w:eastAsia="ＭＳ 明朝" w:hAnsi="ＭＳ 明朝" w:hint="eastAsia"/>
        </w:rPr>
        <w:t>非常に</w:t>
      </w:r>
      <w:r w:rsidR="00E06FCF">
        <w:rPr>
          <w:rFonts w:ascii="ＭＳ 明朝" w:eastAsia="ＭＳ 明朝" w:hAnsi="ＭＳ 明朝" w:hint="eastAsia"/>
        </w:rPr>
        <w:t>稀である。</w:t>
      </w:r>
      <w:r w:rsidR="00C84FDE">
        <w:rPr>
          <w:rFonts w:ascii="ＭＳ 明朝" w:eastAsia="ＭＳ 明朝" w:hAnsi="ＭＳ 明朝" w:hint="eastAsia"/>
        </w:rPr>
        <w:t>観察できない欠落変数</w:t>
      </w:r>
      <w:r w:rsidR="00180B28">
        <w:rPr>
          <w:rFonts w:ascii="ＭＳ 明朝" w:eastAsia="ＭＳ 明朝" w:hAnsi="ＭＳ 明朝" w:hint="eastAsia"/>
        </w:rPr>
        <w:t>との相関性（見せかけの相関）や逆の因果関係によるバイアスが懸念される。2</w:t>
      </w:r>
      <w:r w:rsidR="003A60BB">
        <w:rPr>
          <w:rFonts w:ascii="ＭＳ 明朝" w:eastAsia="ＭＳ 明朝" w:hAnsi="ＭＳ 明朝" w:hint="eastAsia"/>
        </w:rPr>
        <w:t>つ目のメリットは</w:t>
      </w:r>
      <w:r w:rsidR="00180B28">
        <w:rPr>
          <w:rFonts w:ascii="ＭＳ 明朝" w:eastAsia="ＭＳ 明朝" w:hAnsi="ＭＳ 明朝" w:hint="eastAsia"/>
        </w:rPr>
        <w:t>、</w:t>
      </w:r>
      <w:r w:rsidR="006E1DA8">
        <w:rPr>
          <w:rFonts w:ascii="ＭＳ 明朝" w:eastAsia="ＭＳ 明朝" w:hAnsi="ＭＳ 明朝" w:hint="eastAsia"/>
        </w:rPr>
        <w:t>実験環境を制御</w:t>
      </w:r>
      <w:r w:rsidR="00124DBD">
        <w:rPr>
          <w:rFonts w:ascii="ＭＳ 明朝" w:eastAsia="ＭＳ 明朝" w:hAnsi="ＭＳ 明朝" w:hint="eastAsia"/>
        </w:rPr>
        <w:t>できるので、理論モデルと同じような</w:t>
      </w:r>
      <w:r w:rsidR="003A60BB">
        <w:rPr>
          <w:rFonts w:ascii="ＭＳ 明朝" w:eastAsia="ＭＳ 明朝" w:hAnsi="ＭＳ 明朝" w:hint="eastAsia"/>
        </w:rPr>
        <w:t>環境を設定し、理論分析から得られる</w:t>
      </w:r>
      <w:r w:rsidR="004501B0">
        <w:rPr>
          <w:rFonts w:ascii="ＭＳ 明朝" w:eastAsia="ＭＳ 明朝" w:hAnsi="ＭＳ 明朝" w:hint="eastAsia"/>
        </w:rPr>
        <w:t>理論や</w:t>
      </w:r>
      <w:r w:rsidR="003A60BB">
        <w:rPr>
          <w:rFonts w:ascii="ＭＳ 明朝" w:eastAsia="ＭＳ 明朝" w:hAnsi="ＭＳ 明朝" w:hint="eastAsia"/>
        </w:rPr>
        <w:t>知見を忠実に検証</w:t>
      </w:r>
      <w:r w:rsidR="00167BCF">
        <w:rPr>
          <w:rFonts w:ascii="ＭＳ 明朝" w:eastAsia="ＭＳ 明朝" w:hAnsi="ＭＳ 明朝" w:hint="eastAsia"/>
        </w:rPr>
        <w:t>すること</w:t>
      </w:r>
      <w:r w:rsidR="000E3899">
        <w:rPr>
          <w:rFonts w:ascii="ＭＳ 明朝" w:eastAsia="ＭＳ 明朝" w:hAnsi="ＭＳ 明朝" w:hint="eastAsia"/>
        </w:rPr>
        <w:t>ができることである。</w:t>
      </w:r>
      <w:r w:rsidR="003472BD">
        <w:rPr>
          <w:rFonts w:ascii="ＭＳ 明朝" w:eastAsia="ＭＳ 明朝" w:hAnsi="ＭＳ 明朝" w:hint="eastAsia"/>
        </w:rPr>
        <w:t>3</w:t>
      </w:r>
      <w:r w:rsidR="00FB6DB5">
        <w:rPr>
          <w:rFonts w:ascii="ＭＳ 明朝" w:eastAsia="ＭＳ 明朝" w:hAnsi="ＭＳ 明朝" w:hint="eastAsia"/>
        </w:rPr>
        <w:t>つ目は、大規模な観察</w:t>
      </w:r>
      <w:r w:rsidR="003472BD">
        <w:rPr>
          <w:rFonts w:ascii="ＭＳ 明朝" w:eastAsia="ＭＳ 明朝" w:hAnsi="ＭＳ 明朝" w:hint="eastAsia"/>
        </w:rPr>
        <w:t>データを収集したり、または購入したりすることに比べれば、</w:t>
      </w:r>
      <w:r w:rsidR="00FB6DB5">
        <w:rPr>
          <w:rFonts w:ascii="ＭＳ 明朝" w:eastAsia="ＭＳ 明朝" w:hAnsi="ＭＳ 明朝" w:hint="eastAsia"/>
        </w:rPr>
        <w:t>実験</w:t>
      </w:r>
      <w:r w:rsidR="003472BD">
        <w:rPr>
          <w:rFonts w:ascii="ＭＳ 明朝" w:eastAsia="ＭＳ 明朝" w:hAnsi="ＭＳ 明朝" w:hint="eastAsia"/>
        </w:rPr>
        <w:t>費用は比較的に安い</w:t>
      </w:r>
      <w:r w:rsidR="00853A1D">
        <w:rPr>
          <w:rFonts w:ascii="ＭＳ 明朝" w:eastAsia="ＭＳ 明朝" w:hAnsi="ＭＳ 明朝" w:hint="eastAsia"/>
        </w:rPr>
        <w:t>ことである</w:t>
      </w:r>
      <w:r w:rsidR="003472BD">
        <w:rPr>
          <w:rFonts w:ascii="ＭＳ 明朝" w:eastAsia="ＭＳ 明朝" w:hAnsi="ＭＳ 明朝" w:hint="eastAsia"/>
        </w:rPr>
        <w:t>。</w:t>
      </w:r>
      <w:r w:rsidR="00CF363F">
        <w:rPr>
          <w:rFonts w:ascii="ＭＳ 明朝" w:eastAsia="ＭＳ 明朝" w:hAnsi="ＭＳ 明朝" w:hint="eastAsia"/>
        </w:rPr>
        <w:t>もちろん、</w:t>
      </w:r>
      <w:r w:rsidR="00E52074">
        <w:rPr>
          <w:rFonts w:ascii="ＭＳ 明朝" w:eastAsia="ＭＳ 明朝" w:hAnsi="ＭＳ 明朝" w:hint="eastAsia"/>
        </w:rPr>
        <w:t>参加者</w:t>
      </w:r>
      <w:r w:rsidR="00CF363F">
        <w:rPr>
          <w:rFonts w:ascii="ＭＳ 明朝" w:eastAsia="ＭＳ 明朝" w:hAnsi="ＭＳ 明朝" w:hint="eastAsia"/>
        </w:rPr>
        <w:t>の人数や謝金の金額に依存する。</w:t>
      </w:r>
      <w:r w:rsidR="00DB2CFD">
        <w:rPr>
          <w:rFonts w:ascii="ＭＳ 明朝" w:eastAsia="ＭＳ 明朝" w:hAnsi="ＭＳ 明朝" w:hint="eastAsia"/>
        </w:rPr>
        <w:t>4つ目は、</w:t>
      </w:r>
      <w:r w:rsidR="003874E9">
        <w:rPr>
          <w:rFonts w:ascii="ＭＳ 明朝" w:eastAsia="ＭＳ 明朝" w:hAnsi="ＭＳ 明朝" w:hint="eastAsia"/>
        </w:rPr>
        <w:t>妨害行為</w:t>
      </w:r>
      <w:r w:rsidR="00B436FD">
        <w:rPr>
          <w:rFonts w:ascii="ＭＳ 明朝" w:eastAsia="ＭＳ 明朝" w:hAnsi="ＭＳ 明朝" w:hint="eastAsia"/>
        </w:rPr>
        <w:t>や</w:t>
      </w:r>
      <w:r w:rsidR="003874E9">
        <w:rPr>
          <w:rFonts w:ascii="ＭＳ 明朝" w:eastAsia="ＭＳ 明朝" w:hAnsi="ＭＳ 明朝" w:hint="eastAsia"/>
        </w:rPr>
        <w:t>差別行為</w:t>
      </w:r>
      <w:r w:rsidR="00B436FD">
        <w:rPr>
          <w:rFonts w:ascii="ＭＳ 明朝" w:eastAsia="ＭＳ 明朝" w:hAnsi="ＭＳ 明朝" w:hint="eastAsia"/>
        </w:rPr>
        <w:t>などの反道徳的</w:t>
      </w:r>
      <w:r w:rsidR="00853A1D">
        <w:rPr>
          <w:rFonts w:ascii="ＭＳ 明朝" w:eastAsia="ＭＳ 明朝" w:hAnsi="ＭＳ 明朝" w:hint="eastAsia"/>
        </w:rPr>
        <w:t>な事象</w:t>
      </w:r>
      <w:r w:rsidR="00124DBD">
        <w:rPr>
          <w:rFonts w:ascii="ＭＳ 明朝" w:eastAsia="ＭＳ 明朝" w:hAnsi="ＭＳ 明朝" w:hint="eastAsia"/>
        </w:rPr>
        <w:t>が発生する</w:t>
      </w:r>
      <w:r w:rsidR="00C72107">
        <w:rPr>
          <w:rFonts w:ascii="ＭＳ 明朝" w:eastAsia="ＭＳ 明朝" w:hAnsi="ＭＳ 明朝" w:hint="eastAsia"/>
        </w:rPr>
        <w:t>環境や過程を経済実験から解明できることである</w:t>
      </w:r>
      <w:r w:rsidR="00B436FD">
        <w:rPr>
          <w:rFonts w:ascii="ＭＳ 明朝" w:eastAsia="ＭＳ 明朝" w:hAnsi="ＭＳ 明朝" w:hint="eastAsia"/>
        </w:rPr>
        <w:t>。</w:t>
      </w:r>
      <w:r w:rsidR="00E3512C">
        <w:rPr>
          <w:rFonts w:ascii="ＭＳ 明朝" w:eastAsia="ＭＳ 明朝" w:hAnsi="ＭＳ 明朝" w:hint="eastAsia"/>
        </w:rPr>
        <w:t>しかし、</w:t>
      </w:r>
      <w:r w:rsidR="00E52074">
        <w:rPr>
          <w:rFonts w:ascii="ＭＳ 明朝" w:eastAsia="ＭＳ 明朝" w:hAnsi="ＭＳ 明朝" w:hint="eastAsia"/>
        </w:rPr>
        <w:t>参加者</w:t>
      </w:r>
      <w:r w:rsidR="00E3512C">
        <w:rPr>
          <w:rFonts w:ascii="ＭＳ 明朝" w:eastAsia="ＭＳ 明朝" w:hAnsi="ＭＳ 明朝" w:hint="eastAsia"/>
        </w:rPr>
        <w:t>に対する倫理的な配慮は</w:t>
      </w:r>
      <w:r w:rsidR="00853A1D">
        <w:rPr>
          <w:rFonts w:ascii="ＭＳ 明朝" w:eastAsia="ＭＳ 明朝" w:hAnsi="ＭＳ 明朝" w:hint="eastAsia"/>
        </w:rPr>
        <w:t>十分に</w:t>
      </w:r>
      <w:r w:rsidR="00E3512C">
        <w:rPr>
          <w:rFonts w:ascii="ＭＳ 明朝" w:eastAsia="ＭＳ 明朝" w:hAnsi="ＭＳ 明朝" w:hint="eastAsia"/>
        </w:rPr>
        <w:t>必要であり、通常、実験者が所属する機関の倫理委員会からの承認を得ることが好ましい。</w:t>
      </w:r>
      <w:r w:rsidR="008927C1">
        <w:rPr>
          <w:rFonts w:ascii="ＭＳ 明朝" w:eastAsia="ＭＳ 明朝" w:hAnsi="ＭＳ 明朝" w:hint="eastAsia"/>
        </w:rPr>
        <w:t>5つ目は、</w:t>
      </w:r>
      <w:r w:rsidR="00014B88">
        <w:rPr>
          <w:rFonts w:ascii="ＭＳ 明朝" w:eastAsia="ＭＳ 明朝" w:hAnsi="ＭＳ 明朝" w:hint="eastAsia"/>
        </w:rPr>
        <w:t>起こり得る全ての状況に対して意思決定を行わせることで</w:t>
      </w:r>
      <w:r w:rsidR="00FC6261">
        <w:rPr>
          <w:rFonts w:ascii="ＭＳ 明朝" w:eastAsia="ＭＳ 明朝" w:hAnsi="ＭＳ 明朝" w:hint="eastAsia"/>
        </w:rPr>
        <w:t>実験を通じて取引が成立し</w:t>
      </w:r>
      <w:r w:rsidR="00853A1D">
        <w:rPr>
          <w:rFonts w:ascii="ＭＳ 明朝" w:eastAsia="ＭＳ 明朝" w:hAnsi="ＭＳ 明朝" w:hint="eastAsia"/>
        </w:rPr>
        <w:t>た結果だけでなく、取引が成立しなかった場合の結果も観察</w:t>
      </w:r>
      <w:r w:rsidR="00FC6261">
        <w:rPr>
          <w:rFonts w:ascii="ＭＳ 明朝" w:eastAsia="ＭＳ 明朝" w:hAnsi="ＭＳ 明朝" w:hint="eastAsia"/>
        </w:rPr>
        <w:t>できる</w:t>
      </w:r>
      <w:r w:rsidR="00853A1D">
        <w:rPr>
          <w:rFonts w:ascii="ＭＳ 明朝" w:eastAsia="ＭＳ 明朝" w:hAnsi="ＭＳ 明朝" w:hint="eastAsia"/>
        </w:rPr>
        <w:t>ことである</w:t>
      </w:r>
      <w:r w:rsidR="00FC6261">
        <w:rPr>
          <w:rFonts w:ascii="ＭＳ 明朝" w:eastAsia="ＭＳ 明朝" w:hAnsi="ＭＳ 明朝" w:hint="eastAsia"/>
        </w:rPr>
        <w:t>。</w:t>
      </w:r>
      <w:r w:rsidR="00DF1DD8">
        <w:rPr>
          <w:rFonts w:ascii="ＭＳ 明朝" w:eastAsia="ＭＳ 明朝" w:hAnsi="ＭＳ 明朝" w:hint="eastAsia"/>
        </w:rPr>
        <w:t>例えば、最後通牒ゲームにおいて、受け手はゲームが始まる前に、様々な</w:t>
      </w:r>
      <w:r w:rsidR="004E3209">
        <w:rPr>
          <w:rFonts w:ascii="ＭＳ 明朝" w:eastAsia="ＭＳ 明朝" w:hAnsi="ＭＳ 明朝" w:hint="eastAsia"/>
        </w:rPr>
        <w:t>提示額に対して受諾するか否かをあらかじめ回答してもらい、その後、</w:t>
      </w:r>
      <w:r w:rsidR="00937F50">
        <w:rPr>
          <w:rFonts w:ascii="ＭＳ 明朝" w:eastAsia="ＭＳ 明朝" w:hAnsi="ＭＳ 明朝" w:hint="eastAsia"/>
        </w:rPr>
        <w:t>実際にゲームを始める。そ</w:t>
      </w:r>
      <w:r w:rsidR="00DF1DD8">
        <w:rPr>
          <w:rFonts w:ascii="ＭＳ 明朝" w:eastAsia="ＭＳ 明朝" w:hAnsi="ＭＳ 明朝" w:hint="eastAsia"/>
        </w:rPr>
        <w:t>うすることで、提示者と受け手の間で取引が</w:t>
      </w:r>
      <w:r w:rsidR="004501B0">
        <w:rPr>
          <w:rFonts w:ascii="ＭＳ 明朝" w:eastAsia="ＭＳ 明朝" w:hAnsi="ＭＳ 明朝" w:hint="eastAsia"/>
        </w:rPr>
        <w:t>成立しなくても、受け手の意思を示すデータを収集することができる</w:t>
      </w:r>
      <w:r w:rsidR="00214750">
        <w:rPr>
          <w:rStyle w:val="aa"/>
          <w:rFonts w:ascii="ＭＳ 明朝" w:eastAsia="ＭＳ 明朝" w:hAnsi="ＭＳ 明朝"/>
        </w:rPr>
        <w:footnoteReference w:id="3"/>
      </w:r>
      <w:r w:rsidR="004501B0">
        <w:rPr>
          <w:rFonts w:ascii="ＭＳ 明朝" w:eastAsia="ＭＳ 明朝" w:hAnsi="ＭＳ 明朝" w:hint="eastAsia"/>
        </w:rPr>
        <w:t>。</w:t>
      </w:r>
      <w:r w:rsidR="00DF1DD8">
        <w:rPr>
          <w:rFonts w:ascii="ＭＳ 明朝" w:eastAsia="ＭＳ 明朝" w:hAnsi="ＭＳ 明朝" w:hint="eastAsia"/>
        </w:rPr>
        <w:t>この手法を</w:t>
      </w:r>
      <w:r w:rsidR="00B05E27">
        <w:rPr>
          <w:rFonts w:ascii="ＭＳ 明朝" w:eastAsia="ＭＳ 明朝" w:hAnsi="ＭＳ 明朝" w:hint="eastAsia"/>
        </w:rPr>
        <w:t>戦略選択法（</w:t>
      </w:r>
      <w:r w:rsidR="00DF1DD8" w:rsidRPr="0005428C">
        <w:rPr>
          <w:rFonts w:ascii="Times New Roman" w:eastAsia="ＭＳ 明朝" w:hAnsi="Times New Roman" w:cs="Times New Roman"/>
        </w:rPr>
        <w:t>strategy method</w:t>
      </w:r>
      <w:r w:rsidR="00B05E27">
        <w:rPr>
          <w:rFonts w:ascii="Times New Roman" w:eastAsia="ＭＳ 明朝" w:hAnsi="Times New Roman" w:cs="Times New Roman" w:hint="eastAsia"/>
        </w:rPr>
        <w:t>）</w:t>
      </w:r>
      <w:r w:rsidR="00DF1DD8">
        <w:rPr>
          <w:rFonts w:ascii="ＭＳ 明朝" w:eastAsia="ＭＳ 明朝" w:hAnsi="ＭＳ 明朝" w:hint="eastAsia"/>
        </w:rPr>
        <w:t>と呼ぶ。</w:t>
      </w:r>
      <w:r w:rsidR="004E3209">
        <w:rPr>
          <w:rFonts w:ascii="ＭＳ 明朝" w:eastAsia="ＭＳ 明朝" w:hAnsi="ＭＳ 明朝" w:hint="eastAsia"/>
        </w:rPr>
        <w:t>この方法に関しては後で詳細に説明する。</w:t>
      </w:r>
    </w:p>
    <w:p w14:paraId="3ECAF6A3" w14:textId="52EA9D90" w:rsidR="00335836" w:rsidRDefault="00F320E5" w:rsidP="00335836">
      <w:pPr>
        <w:ind w:firstLineChars="100" w:firstLine="210"/>
        <w:rPr>
          <w:rFonts w:ascii="ＭＳ 明朝" w:eastAsia="ＭＳ 明朝" w:hAnsi="ＭＳ 明朝"/>
        </w:rPr>
      </w:pPr>
      <w:r>
        <w:rPr>
          <w:rFonts w:ascii="ＭＳ 明朝" w:eastAsia="ＭＳ 明朝" w:hAnsi="ＭＳ 明朝" w:hint="eastAsia"/>
        </w:rPr>
        <w:t>実験のデメリットは、</w:t>
      </w:r>
      <w:r w:rsidR="004E3209">
        <w:rPr>
          <w:rFonts w:ascii="ＭＳ 明朝" w:eastAsia="ＭＳ 明朝" w:hAnsi="ＭＳ 明朝" w:hint="eastAsia"/>
        </w:rPr>
        <w:t>外的妥当性(</w:t>
      </w:r>
      <w:r w:rsidR="004E3209" w:rsidRPr="0005428C">
        <w:rPr>
          <w:rFonts w:ascii="Times New Roman" w:eastAsia="ＭＳ 明朝" w:hAnsi="Times New Roman" w:cs="Times New Roman"/>
        </w:rPr>
        <w:t>external validity</w:t>
      </w:r>
      <w:r w:rsidR="004E3209">
        <w:rPr>
          <w:rFonts w:ascii="ＭＳ 明朝" w:eastAsia="ＭＳ 明朝" w:hAnsi="ＭＳ 明朝"/>
        </w:rPr>
        <w:t>)</w:t>
      </w:r>
      <w:r w:rsidR="004E3209">
        <w:rPr>
          <w:rFonts w:ascii="ＭＳ 明朝" w:eastAsia="ＭＳ 明朝" w:hAnsi="ＭＳ 明朝" w:hint="eastAsia"/>
        </w:rPr>
        <w:t>を満たさない</w:t>
      </w:r>
      <w:r w:rsidR="00022048">
        <w:rPr>
          <w:rFonts w:ascii="ＭＳ 明朝" w:eastAsia="ＭＳ 明朝" w:hAnsi="ＭＳ 明朝" w:hint="eastAsia"/>
        </w:rPr>
        <w:t>場合が多い</w:t>
      </w:r>
      <w:r w:rsidR="004E3209">
        <w:rPr>
          <w:rFonts w:ascii="ＭＳ 明朝" w:eastAsia="ＭＳ 明朝" w:hAnsi="ＭＳ 明朝" w:hint="eastAsia"/>
        </w:rPr>
        <w:t>こと</w:t>
      </w:r>
      <w:r>
        <w:rPr>
          <w:rFonts w:ascii="ＭＳ 明朝" w:eastAsia="ＭＳ 明朝" w:hAnsi="ＭＳ 明朝" w:hint="eastAsia"/>
        </w:rPr>
        <w:t>である。</w:t>
      </w:r>
      <w:r w:rsidR="00A84092">
        <w:rPr>
          <w:rFonts w:ascii="ＭＳ 明朝" w:eastAsia="ＭＳ 明朝" w:hAnsi="ＭＳ 明朝" w:hint="eastAsia"/>
        </w:rPr>
        <w:t>特に、ラボ</w:t>
      </w:r>
      <w:r w:rsidR="00F2405B">
        <w:rPr>
          <w:rFonts w:ascii="ＭＳ 明朝" w:eastAsia="ＭＳ 明朝" w:hAnsi="ＭＳ 明朝" w:hint="eastAsia"/>
        </w:rPr>
        <w:t>実験ではこのデメリットが指摘される。</w:t>
      </w:r>
      <w:r w:rsidR="00A84092">
        <w:rPr>
          <w:rFonts w:ascii="ＭＳ 明朝" w:eastAsia="ＭＳ 明朝" w:hAnsi="ＭＳ 明朝" w:hint="eastAsia"/>
        </w:rPr>
        <w:t>ほとんどのラボ</w:t>
      </w:r>
      <w:r w:rsidR="006E122B">
        <w:rPr>
          <w:rFonts w:ascii="ＭＳ 明朝" w:eastAsia="ＭＳ 明朝" w:hAnsi="ＭＳ 明朝" w:hint="eastAsia"/>
        </w:rPr>
        <w:t>実験は大学内で実施され、</w:t>
      </w:r>
      <w:r w:rsidR="00E52074">
        <w:rPr>
          <w:rFonts w:ascii="ＭＳ 明朝" w:eastAsia="ＭＳ 明朝" w:hAnsi="ＭＳ 明朝" w:hint="eastAsia"/>
        </w:rPr>
        <w:t>参加者</w:t>
      </w:r>
      <w:r w:rsidR="006E122B">
        <w:rPr>
          <w:rFonts w:ascii="ＭＳ 明朝" w:eastAsia="ＭＳ 明朝" w:hAnsi="ＭＳ 明朝" w:hint="eastAsia"/>
        </w:rPr>
        <w:t>は大学生である</w:t>
      </w:r>
      <w:r w:rsidR="00814ED2">
        <w:rPr>
          <w:rFonts w:ascii="ＭＳ 明朝" w:eastAsia="ＭＳ 明朝" w:hAnsi="ＭＳ 明朝" w:hint="eastAsia"/>
        </w:rPr>
        <w:t>。</w:t>
      </w:r>
      <w:r w:rsidR="00A67D9F">
        <w:rPr>
          <w:rFonts w:ascii="ＭＳ 明朝" w:eastAsia="ＭＳ 明朝" w:hAnsi="ＭＳ 明朝" w:hint="eastAsia"/>
        </w:rPr>
        <w:t>このように</w:t>
      </w:r>
      <w:r w:rsidR="00E52074">
        <w:rPr>
          <w:rFonts w:ascii="ＭＳ 明朝" w:eastAsia="ＭＳ 明朝" w:hAnsi="ＭＳ 明朝" w:hint="eastAsia"/>
        </w:rPr>
        <w:t>参加者</w:t>
      </w:r>
      <w:r w:rsidR="006E122B">
        <w:rPr>
          <w:rFonts w:ascii="ＭＳ 明朝" w:eastAsia="ＭＳ 明朝" w:hAnsi="ＭＳ 明朝" w:hint="eastAsia"/>
        </w:rPr>
        <w:t>を大学生に限定してしまうと</w:t>
      </w:r>
      <w:r w:rsidR="00595F2C">
        <w:rPr>
          <w:rFonts w:ascii="ＭＳ 明朝" w:eastAsia="ＭＳ 明朝" w:hAnsi="ＭＳ 明朝" w:hint="eastAsia"/>
        </w:rPr>
        <w:t>、推定結果に</w:t>
      </w:r>
      <w:r w:rsidR="00F8140E">
        <w:rPr>
          <w:rFonts w:ascii="ＭＳ 明朝" w:eastAsia="ＭＳ 明朝" w:hAnsi="ＭＳ 明朝" w:hint="eastAsia"/>
        </w:rPr>
        <w:t>サンプル・セレクションの問題</w:t>
      </w:r>
      <w:r w:rsidR="00595F2C">
        <w:rPr>
          <w:rFonts w:ascii="ＭＳ 明朝" w:eastAsia="ＭＳ 明朝" w:hAnsi="ＭＳ 明朝" w:hint="eastAsia"/>
        </w:rPr>
        <w:t>が生じる。</w:t>
      </w:r>
      <w:r w:rsidR="002E0D68">
        <w:rPr>
          <w:rFonts w:ascii="ＭＳ 明朝" w:eastAsia="ＭＳ 明朝" w:hAnsi="ＭＳ 明朝" w:hint="eastAsia"/>
        </w:rPr>
        <w:t>あるラボ実験に参加した</w:t>
      </w:r>
      <w:r w:rsidR="00E52074">
        <w:rPr>
          <w:rFonts w:ascii="ＭＳ 明朝" w:eastAsia="ＭＳ 明朝" w:hAnsi="ＭＳ 明朝" w:hint="eastAsia"/>
        </w:rPr>
        <w:t>参加者</w:t>
      </w:r>
      <w:r w:rsidR="00937F50">
        <w:rPr>
          <w:rFonts w:ascii="ＭＳ 明朝" w:eastAsia="ＭＳ 明朝" w:hAnsi="ＭＳ 明朝" w:hint="eastAsia"/>
        </w:rPr>
        <w:t>グループ</w:t>
      </w:r>
      <w:r w:rsidR="002E0D68">
        <w:rPr>
          <w:rFonts w:ascii="ＭＳ 明朝" w:eastAsia="ＭＳ 明朝" w:hAnsi="ＭＳ 明朝" w:hint="eastAsia"/>
        </w:rPr>
        <w:t>を使っ</w:t>
      </w:r>
      <w:r w:rsidR="002E0D68">
        <w:rPr>
          <w:rFonts w:ascii="ＭＳ 明朝" w:eastAsia="ＭＳ 明朝" w:hAnsi="ＭＳ 明朝" w:hint="eastAsia"/>
        </w:rPr>
        <w:lastRenderedPageBreak/>
        <w:t>て得られた実験結果は、別の</w:t>
      </w:r>
      <w:r w:rsidR="00E52074">
        <w:rPr>
          <w:rFonts w:ascii="ＭＳ 明朝" w:eastAsia="ＭＳ 明朝" w:hAnsi="ＭＳ 明朝" w:hint="eastAsia"/>
        </w:rPr>
        <w:t>参加者</w:t>
      </w:r>
      <w:r w:rsidR="00937F50">
        <w:rPr>
          <w:rFonts w:ascii="ＭＳ 明朝" w:eastAsia="ＭＳ 明朝" w:hAnsi="ＭＳ 明朝" w:hint="eastAsia"/>
        </w:rPr>
        <w:t>グループ</w:t>
      </w:r>
      <w:r w:rsidR="002E0D68">
        <w:rPr>
          <w:rFonts w:ascii="ＭＳ 明朝" w:eastAsia="ＭＳ 明朝" w:hAnsi="ＭＳ 明朝" w:hint="eastAsia"/>
        </w:rPr>
        <w:t>を使って実施した実験の結果と必ずしも一致しないことがある。外的妥当性を満たしにくいラボ実験において、実験の反復再現性をとることは難しい。したがって、実験結果は慎重に解釈することに留意すべきである。外的妥当性をできるだけ満たすために、フィールド実験では、</w:t>
      </w:r>
      <w:r w:rsidR="00286454">
        <w:rPr>
          <w:rFonts w:ascii="ＭＳ 明朝" w:eastAsia="ＭＳ 明朝" w:hAnsi="ＭＳ 明朝" w:hint="eastAsia"/>
        </w:rPr>
        <w:t>実験室を飛び出し、大学生ではない一般の人々を</w:t>
      </w:r>
      <w:r w:rsidR="00E52074">
        <w:rPr>
          <w:rFonts w:ascii="ＭＳ 明朝" w:eastAsia="ＭＳ 明朝" w:hAnsi="ＭＳ 明朝" w:hint="eastAsia"/>
        </w:rPr>
        <w:t>参加者</w:t>
      </w:r>
      <w:r w:rsidR="00286454">
        <w:rPr>
          <w:rFonts w:ascii="ＭＳ 明朝" w:eastAsia="ＭＳ 明朝" w:hAnsi="ＭＳ 明朝" w:hint="eastAsia"/>
        </w:rPr>
        <w:t>とする</w:t>
      </w:r>
      <w:r w:rsidR="00FD027A">
        <w:rPr>
          <w:rFonts w:ascii="ＭＳ 明朝" w:eastAsia="ＭＳ 明朝" w:hAnsi="ＭＳ 明朝" w:hint="eastAsia"/>
        </w:rPr>
        <w:t>ことで発展してきた</w:t>
      </w:r>
      <w:r w:rsidR="002E0D68">
        <w:rPr>
          <w:rFonts w:ascii="ＭＳ 明朝" w:eastAsia="ＭＳ 明朝" w:hAnsi="ＭＳ 明朝" w:hint="eastAsia"/>
        </w:rPr>
        <w:t>。</w:t>
      </w:r>
    </w:p>
    <w:p w14:paraId="5030E0B7" w14:textId="54A5B751" w:rsidR="00FA5E9D" w:rsidRDefault="00FA5E9D" w:rsidP="00C34D30">
      <w:pPr>
        <w:rPr>
          <w:rFonts w:ascii="ＭＳ 明朝" w:eastAsia="ＭＳ 明朝" w:hAnsi="ＭＳ 明朝"/>
        </w:rPr>
      </w:pPr>
    </w:p>
    <w:p w14:paraId="74767604" w14:textId="77777777" w:rsidR="00C34D30" w:rsidRPr="003F03BC" w:rsidRDefault="00C34D30" w:rsidP="00C34D30">
      <w:pPr>
        <w:rPr>
          <w:rFonts w:ascii="ＭＳ 明朝" w:eastAsia="ＭＳ 明朝" w:hAnsi="ＭＳ 明朝"/>
        </w:rPr>
      </w:pPr>
    </w:p>
    <w:p w14:paraId="7E29B0F5" w14:textId="13D6B0C2" w:rsidR="00CD19A1" w:rsidRDefault="004D7EF2" w:rsidP="00CD19A1">
      <w:pPr>
        <w:pStyle w:val="a3"/>
        <w:numPr>
          <w:ilvl w:val="0"/>
          <w:numId w:val="1"/>
        </w:numPr>
        <w:ind w:leftChars="0"/>
        <w:rPr>
          <w:rFonts w:ascii="ＭＳ 明朝" w:eastAsia="ＭＳ 明朝" w:hAnsi="ＭＳ 明朝"/>
          <w:b/>
        </w:rPr>
      </w:pPr>
      <w:r>
        <w:rPr>
          <w:rFonts w:ascii="ＭＳ 明朝" w:eastAsia="ＭＳ 明朝" w:hAnsi="ＭＳ 明朝" w:hint="eastAsia"/>
          <w:b/>
        </w:rPr>
        <w:t>経済実験の例：</w:t>
      </w:r>
      <w:r w:rsidR="00746874">
        <w:rPr>
          <w:rFonts w:ascii="ＭＳ 明朝" w:eastAsia="ＭＳ 明朝" w:hAnsi="ＭＳ 明朝" w:hint="eastAsia"/>
          <w:b/>
        </w:rPr>
        <w:t>贈与交換</w:t>
      </w:r>
      <w:r w:rsidR="00F60299">
        <w:rPr>
          <w:rFonts w:ascii="ＭＳ 明朝" w:eastAsia="ＭＳ 明朝" w:hAnsi="ＭＳ 明朝" w:hint="eastAsia"/>
          <w:b/>
        </w:rPr>
        <w:t>ゲーム</w:t>
      </w:r>
    </w:p>
    <w:p w14:paraId="725FCE45" w14:textId="62622083" w:rsidR="00680BA2" w:rsidRPr="00680BA2" w:rsidRDefault="00680BA2" w:rsidP="00680BA2">
      <w:pPr>
        <w:rPr>
          <w:rFonts w:ascii="ＭＳ 明朝" w:eastAsia="ＭＳ 明朝" w:hAnsi="ＭＳ 明朝"/>
        </w:rPr>
      </w:pPr>
      <w:r>
        <w:rPr>
          <w:rFonts w:ascii="ＭＳ 明朝" w:eastAsia="ＭＳ 明朝" w:hAnsi="ＭＳ 明朝" w:hint="eastAsia"/>
        </w:rPr>
        <w:t xml:space="preserve">　本節では、経済実験を参加した経験の無い読者のために、経済実験に参加するとどのようなことが起きるのかを実験の流れに沿って説明する。視点は参加者である学生とする。</w:t>
      </w:r>
      <w:r w:rsidR="00F60299">
        <w:rPr>
          <w:rFonts w:ascii="ＭＳ 明朝" w:eastAsia="ＭＳ 明朝" w:hAnsi="ＭＳ 明朝" w:hint="eastAsia"/>
        </w:rPr>
        <w:t>例に挙げる実験として、贈与交換（</w:t>
      </w:r>
      <w:r w:rsidR="00F60299" w:rsidRPr="000F1D07">
        <w:rPr>
          <w:rFonts w:ascii="Times New Roman" w:eastAsia="ＭＳ 明朝" w:hAnsi="Times New Roman" w:cs="Times New Roman"/>
        </w:rPr>
        <w:t>Gift-exchange</w:t>
      </w:r>
      <w:r w:rsidR="00F60299">
        <w:rPr>
          <w:rFonts w:ascii="ＭＳ 明朝" w:eastAsia="ＭＳ 明朝" w:hAnsi="ＭＳ 明朝" w:hint="eastAsia"/>
        </w:rPr>
        <w:t>）ゲームを用いる。これは、労働市場モデルの１つである</w:t>
      </w:r>
      <w:proofErr w:type="spellStart"/>
      <w:r w:rsidR="00F60299" w:rsidRPr="000F1D07">
        <w:rPr>
          <w:rFonts w:ascii="Times New Roman" w:eastAsia="ＭＳ 明朝" w:hAnsi="Times New Roman" w:cs="Times New Roman"/>
        </w:rPr>
        <w:t>Akerlof</w:t>
      </w:r>
      <w:proofErr w:type="spellEnd"/>
      <w:r w:rsidR="00F60299" w:rsidRPr="000F1D07">
        <w:rPr>
          <w:rFonts w:ascii="Times New Roman" w:eastAsia="ＭＳ 明朝" w:hAnsi="Times New Roman" w:cs="Times New Roman"/>
        </w:rPr>
        <w:t xml:space="preserve"> (1982)</w:t>
      </w:r>
      <w:r w:rsidR="00F60299">
        <w:rPr>
          <w:rFonts w:ascii="ＭＳ 明朝" w:eastAsia="ＭＳ 明朝" w:hAnsi="ＭＳ 明朝" w:hint="eastAsia"/>
        </w:rPr>
        <w:t>を経済実験に落とし込んだもので、</w:t>
      </w:r>
      <w:r w:rsidR="00F60299" w:rsidRPr="000F1D07">
        <w:rPr>
          <w:rFonts w:ascii="Times New Roman" w:eastAsia="ＭＳ 明朝" w:hAnsi="Times New Roman" w:cs="Times New Roman"/>
        </w:rPr>
        <w:t>Fehr et al.(1993)</w:t>
      </w:r>
      <w:r w:rsidR="00F60299">
        <w:rPr>
          <w:rFonts w:ascii="ＭＳ 明朝" w:eastAsia="ＭＳ 明朝" w:hAnsi="ＭＳ 明朝" w:hint="eastAsia"/>
        </w:rPr>
        <w:t>を初めとして多数の労働市場実験で用いられている。</w:t>
      </w:r>
    </w:p>
    <w:p w14:paraId="0FB11A42" w14:textId="75D5724E" w:rsidR="000E5E34" w:rsidRPr="00F60299" w:rsidRDefault="00680BA2" w:rsidP="00F60299">
      <w:pPr>
        <w:rPr>
          <w:rFonts w:ascii="ＭＳ 明朝" w:eastAsia="ＭＳ 明朝" w:hAnsi="ＭＳ 明朝"/>
        </w:rPr>
      </w:pPr>
      <w:r>
        <w:rPr>
          <w:rFonts w:ascii="ＭＳ 明朝" w:eastAsia="ＭＳ 明朝" w:hAnsi="ＭＳ 明朝" w:hint="eastAsia"/>
        </w:rPr>
        <w:t xml:space="preserve">　まず、</w:t>
      </w:r>
      <w:r w:rsidR="000E5E34" w:rsidRPr="00680BA2">
        <w:rPr>
          <w:rFonts w:ascii="ＭＳ 明朝" w:eastAsia="ＭＳ 明朝" w:hAnsi="ＭＳ 明朝" w:hint="eastAsia"/>
        </w:rPr>
        <w:t>参加者は学内の掲示版（</w:t>
      </w:r>
      <w:r w:rsidR="000E5E34" w:rsidRPr="000F1D07">
        <w:rPr>
          <w:rFonts w:ascii="Times New Roman" w:eastAsia="ＭＳ 明朝" w:hAnsi="Times New Roman" w:cs="Times New Roman"/>
        </w:rPr>
        <w:t>Web</w:t>
      </w:r>
      <w:r w:rsidR="000E5E34" w:rsidRPr="00680BA2">
        <w:rPr>
          <w:rFonts w:ascii="ＭＳ 明朝" w:eastAsia="ＭＳ 明朝" w:hAnsi="ＭＳ 明朝" w:hint="eastAsia"/>
        </w:rPr>
        <w:t>含む）、チラシ配布、メールなどを通して経済実験の情報を知る。実験情報として、時間と報酬</w:t>
      </w:r>
      <w:r w:rsidR="00167E65">
        <w:rPr>
          <w:rFonts w:ascii="ＭＳ 明朝" w:eastAsia="ＭＳ 明朝" w:hAnsi="ＭＳ 明朝" w:hint="eastAsia"/>
        </w:rPr>
        <w:t>（経済実験では報酬が確定されていないので、平均報酬などが示されている）</w:t>
      </w:r>
      <w:r w:rsidR="000E5E34" w:rsidRPr="00680BA2">
        <w:rPr>
          <w:rFonts w:ascii="ＭＳ 明朝" w:eastAsia="ＭＳ 明朝" w:hAnsi="ＭＳ 明朝" w:hint="eastAsia"/>
        </w:rPr>
        <w:t>は知ることができるが、詳しい内容は明</w:t>
      </w:r>
      <w:ins w:id="15" w:author="岡山 義信" w:date="2017-06-02T22:33:00Z">
        <w:r w:rsidR="00C763BC">
          <w:rPr>
            <w:rFonts w:ascii="ＭＳ 明朝" w:eastAsia="ＭＳ 明朝" w:hAnsi="ＭＳ 明朝" w:hint="eastAsia"/>
          </w:rPr>
          <w:t>ら</w:t>
        </w:r>
      </w:ins>
      <w:r w:rsidR="000E5E34" w:rsidRPr="00680BA2">
        <w:rPr>
          <w:rFonts w:ascii="ＭＳ 明朝" w:eastAsia="ＭＳ 明朝" w:hAnsi="ＭＳ 明朝" w:hint="eastAsia"/>
        </w:rPr>
        <w:t>か</w:t>
      </w:r>
      <w:r w:rsidR="004853A6">
        <w:rPr>
          <w:rFonts w:ascii="ＭＳ 明朝" w:eastAsia="ＭＳ 明朝" w:hAnsi="ＭＳ 明朝" w:hint="eastAsia"/>
        </w:rPr>
        <w:t>に</w:t>
      </w:r>
      <w:r w:rsidR="000E5E34" w:rsidRPr="00680BA2">
        <w:rPr>
          <w:rFonts w:ascii="ＭＳ 明朝" w:eastAsia="ＭＳ 明朝" w:hAnsi="ＭＳ 明朝" w:hint="eastAsia"/>
        </w:rPr>
        <w:t>されていない。</w:t>
      </w:r>
      <w:r w:rsidR="00167E65">
        <w:rPr>
          <w:rFonts w:ascii="ＭＳ 明朝" w:eastAsia="ＭＳ 明朝" w:hAnsi="ＭＳ 明朝" w:hint="eastAsia"/>
        </w:rPr>
        <w:t>情報を見て参加したいと思った場合、</w:t>
      </w:r>
      <w:r w:rsidR="000E5E34" w:rsidRPr="00167E65">
        <w:rPr>
          <w:rFonts w:ascii="ＭＳ 明朝" w:eastAsia="ＭＳ 明朝" w:hAnsi="ＭＳ 明朝" w:hint="eastAsia"/>
        </w:rPr>
        <w:t>メールや</w:t>
      </w:r>
      <w:r w:rsidR="000E5E34" w:rsidRPr="000F1D07">
        <w:rPr>
          <w:rFonts w:ascii="Times New Roman" w:eastAsia="ＭＳ 明朝" w:hAnsi="Times New Roman" w:cs="Times New Roman"/>
        </w:rPr>
        <w:t>Web</w:t>
      </w:r>
      <w:r w:rsidR="000E5E34" w:rsidRPr="00167E65">
        <w:rPr>
          <w:rFonts w:ascii="ＭＳ 明朝" w:eastAsia="ＭＳ 明朝" w:hAnsi="ＭＳ 明朝" w:hint="eastAsia"/>
        </w:rPr>
        <w:t>上のシステムで</w:t>
      </w:r>
      <w:r w:rsidR="00167E65">
        <w:rPr>
          <w:rFonts w:ascii="ＭＳ 明朝" w:eastAsia="ＭＳ 明朝" w:hAnsi="ＭＳ 明朝" w:hint="eastAsia"/>
        </w:rPr>
        <w:t>実験に申し込みを行う。</w:t>
      </w:r>
      <w:r w:rsidR="00F60299">
        <w:rPr>
          <w:rFonts w:ascii="ＭＳ 明朝" w:eastAsia="ＭＳ 明朝" w:hAnsi="ＭＳ 明朝" w:hint="eastAsia"/>
        </w:rPr>
        <w:t>申込後、参加日時の確定の連絡がくるので、指定された場所（主に経済実験室）に指定された時間に向かう。複数人</w:t>
      </w:r>
      <w:r w:rsidR="000E5E34" w:rsidRPr="00F60299">
        <w:rPr>
          <w:rFonts w:ascii="ＭＳ 明朝" w:eastAsia="ＭＳ 明朝" w:hAnsi="ＭＳ 明朝" w:hint="eastAsia"/>
        </w:rPr>
        <w:t>で実験を行うことが一般的な経済実験では、遅刻は認められない。</w:t>
      </w:r>
    </w:p>
    <w:p w14:paraId="18490DA7" w14:textId="1147155A" w:rsidR="000E5E34" w:rsidRPr="00F60299" w:rsidRDefault="00F60299" w:rsidP="00F60299">
      <w:pPr>
        <w:rPr>
          <w:rFonts w:ascii="ＭＳ 明朝" w:eastAsia="ＭＳ 明朝" w:hAnsi="ＭＳ 明朝"/>
        </w:rPr>
      </w:pPr>
      <w:r>
        <w:rPr>
          <w:rFonts w:ascii="ＭＳ 明朝" w:eastAsia="ＭＳ 明朝" w:hAnsi="ＭＳ 明朝" w:hint="eastAsia"/>
        </w:rPr>
        <w:t xml:space="preserve">　当日指定された場所に向かい、受付を行う。座席は指定されている。</w:t>
      </w:r>
      <w:r w:rsidR="000E5E34" w:rsidRPr="00F60299">
        <w:rPr>
          <w:rFonts w:ascii="ＭＳ 明朝" w:eastAsia="ＭＳ 明朝" w:hAnsi="ＭＳ 明朝" w:hint="eastAsia"/>
        </w:rPr>
        <w:t>経済実験の開始前に、同意書やその他の事務書類へ記入を行う。実験は任意参加が原則なので、いつでも辞退することができる。</w:t>
      </w:r>
    </w:p>
    <w:p w14:paraId="459D7192" w14:textId="0DAB7F52" w:rsidR="000E5E34" w:rsidRDefault="00F60299" w:rsidP="00F60299">
      <w:pPr>
        <w:rPr>
          <w:rFonts w:ascii="ＭＳ 明朝" w:eastAsia="ＭＳ 明朝" w:hAnsi="ＭＳ 明朝"/>
        </w:rPr>
      </w:pPr>
      <w:r>
        <w:rPr>
          <w:rFonts w:ascii="ＭＳ 明朝" w:eastAsia="ＭＳ 明朝" w:hAnsi="ＭＳ 明朝"/>
        </w:rPr>
        <w:t xml:space="preserve">　</w:t>
      </w:r>
      <w:r>
        <w:rPr>
          <w:rFonts w:ascii="ＭＳ 明朝" w:eastAsia="ＭＳ 明朝" w:hAnsi="ＭＳ 明朝" w:hint="eastAsia"/>
        </w:rPr>
        <w:t>経済実験の開始後、実験指示書（</w:t>
      </w:r>
      <w:r w:rsidR="000E5E34" w:rsidRPr="00F60299">
        <w:rPr>
          <w:rFonts w:ascii="ＭＳ 明朝" w:eastAsia="ＭＳ 明朝" w:hAnsi="ＭＳ 明朝" w:hint="eastAsia"/>
        </w:rPr>
        <w:t>インストラクション</w:t>
      </w:r>
      <w:r>
        <w:rPr>
          <w:rFonts w:ascii="ＭＳ 明朝" w:eastAsia="ＭＳ 明朝" w:hAnsi="ＭＳ 明朝" w:hint="eastAsia"/>
        </w:rPr>
        <w:t>）</w:t>
      </w:r>
      <w:r w:rsidR="000E5E34" w:rsidRPr="00F60299">
        <w:rPr>
          <w:rFonts w:ascii="ＭＳ 明朝" w:eastAsia="ＭＳ 明朝" w:hAnsi="ＭＳ 明朝" w:hint="eastAsia"/>
        </w:rPr>
        <w:t>が配布される。例えば、</w:t>
      </w:r>
      <w:r w:rsidR="00335E55">
        <w:rPr>
          <w:rFonts w:ascii="ＭＳ 明朝" w:eastAsia="ＭＳ 明朝" w:hAnsi="ＭＳ 明朝" w:hint="eastAsia"/>
        </w:rPr>
        <w:t>贈与交換</w:t>
      </w:r>
      <w:r>
        <w:rPr>
          <w:rFonts w:ascii="ＭＳ 明朝" w:eastAsia="ＭＳ 明朝" w:hAnsi="ＭＳ 明朝" w:hint="eastAsia"/>
        </w:rPr>
        <w:t>ゲームでは、以下のような指示書</w:t>
      </w:r>
      <w:r w:rsidR="000E5E34" w:rsidRPr="00F60299">
        <w:rPr>
          <w:rFonts w:ascii="ＭＳ 明朝" w:eastAsia="ＭＳ 明朝" w:hAnsi="ＭＳ 明朝" w:hint="eastAsia"/>
        </w:rPr>
        <w:t>が配布される。</w:t>
      </w:r>
      <w:r>
        <w:rPr>
          <w:rFonts w:ascii="ＭＳ 明朝" w:eastAsia="ＭＳ 明朝" w:hAnsi="ＭＳ 明朝" w:hint="eastAsia"/>
        </w:rPr>
        <w:t>なお、以下の指示書は全体の抜粋であり、完全版は</w:t>
      </w:r>
      <w:r w:rsidRPr="000F1D07">
        <w:rPr>
          <w:rFonts w:ascii="Times New Roman" w:eastAsia="ＭＳ 明朝" w:hAnsi="Times New Roman" w:cs="Times New Roman"/>
        </w:rPr>
        <w:t>Web</w:t>
      </w:r>
      <w:r>
        <w:rPr>
          <w:rFonts w:ascii="ＭＳ 明朝" w:eastAsia="ＭＳ 明朝" w:hAnsi="ＭＳ 明朝" w:hint="eastAsia"/>
        </w:rPr>
        <w:t>にアップロードする。</w:t>
      </w:r>
    </w:p>
    <w:p w14:paraId="647ADE5D" w14:textId="3ACBE618" w:rsidR="00F60299" w:rsidRPr="00F60299" w:rsidRDefault="00781B43" w:rsidP="00F60299">
      <w:pPr>
        <w:rPr>
          <w:rFonts w:ascii="ＭＳ 明朝" w:eastAsia="ＭＳ 明朝" w:hAnsi="ＭＳ 明朝"/>
        </w:rPr>
      </w:pPr>
      <w:r>
        <w:rPr>
          <w:rFonts w:ascii="ＭＳ 明朝" w:eastAsia="ＭＳ 明朝" w:hAnsi="ＭＳ 明朝" w:hint="eastAsia"/>
          <w:noProof/>
        </w:rPr>
        <w:lastRenderedPageBreak/>
        <mc:AlternateContent>
          <mc:Choice Requires="wps">
            <w:drawing>
              <wp:anchor distT="0" distB="0" distL="114300" distR="114300" simplePos="0" relativeHeight="251659264" behindDoc="0" locked="0" layoutInCell="1" allowOverlap="1" wp14:anchorId="0076A5AC" wp14:editId="126D6B56">
                <wp:simplePos x="0" y="0"/>
                <wp:positionH relativeFrom="column">
                  <wp:posOffset>573405</wp:posOffset>
                </wp:positionH>
                <wp:positionV relativeFrom="paragraph">
                  <wp:posOffset>341630</wp:posOffset>
                </wp:positionV>
                <wp:extent cx="4457700" cy="4457700"/>
                <wp:effectExtent l="0" t="0" r="38100" b="38100"/>
                <wp:wrapTopAndBottom/>
                <wp:docPr id="1" name="テキスト ボックス 1"/>
                <wp:cNvGraphicFramePr/>
                <a:graphic xmlns:a="http://schemas.openxmlformats.org/drawingml/2006/main">
                  <a:graphicData uri="http://schemas.microsoft.com/office/word/2010/wordprocessingShape">
                    <wps:wsp>
                      <wps:cNvSpPr txBox="1"/>
                      <wps:spPr>
                        <a:xfrm>
                          <a:off x="0" y="0"/>
                          <a:ext cx="4457700" cy="44577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58F9C6A" w14:textId="11704416" w:rsidR="00C34D30" w:rsidRPr="00781B43" w:rsidRDefault="00C34D30" w:rsidP="00781B43">
                            <w:pPr>
                              <w:jc w:val="center"/>
                              <w:rPr>
                                <w:rFonts w:ascii="ＭＳ 明朝" w:eastAsia="ＭＳ 明朝" w:hAnsi="ＭＳ 明朝"/>
                                <w:sz w:val="28"/>
                                <w:szCs w:val="28"/>
                              </w:rPr>
                            </w:pPr>
                            <w:r w:rsidRPr="00781B43">
                              <w:rPr>
                                <w:rFonts w:ascii="ＭＳ 明朝" w:eastAsia="ＭＳ 明朝" w:hAnsi="ＭＳ 明朝" w:hint="eastAsia"/>
                                <w:sz w:val="28"/>
                                <w:szCs w:val="28"/>
                              </w:rPr>
                              <w:t>実験指示書</w:t>
                            </w:r>
                          </w:p>
                          <w:p w14:paraId="67958336" w14:textId="29DA25D8" w:rsidR="00C34D30" w:rsidRDefault="00C34D30" w:rsidP="00F60299">
                            <w:pPr>
                              <w:pStyle w:val="a3"/>
                              <w:numPr>
                                <w:ilvl w:val="0"/>
                                <w:numId w:val="11"/>
                              </w:numPr>
                              <w:ind w:leftChars="0"/>
                              <w:rPr>
                                <w:rFonts w:ascii="ＭＳ 明朝" w:eastAsia="ＭＳ 明朝" w:hAnsi="ＭＳ 明朝"/>
                              </w:rPr>
                            </w:pPr>
                            <w:r>
                              <w:rPr>
                                <w:rFonts w:ascii="ＭＳ 明朝" w:eastAsia="ＭＳ 明朝" w:hAnsi="ＭＳ 明朝" w:hint="eastAsia"/>
                              </w:rPr>
                              <w:t>実験にご参加いただきありがとうございます。あなたは実験参加に対して、</w:t>
                            </w:r>
                            <w:r>
                              <w:rPr>
                                <w:rFonts w:ascii="ＭＳ 明朝" w:eastAsia="ＭＳ 明朝" w:hAnsi="ＭＳ 明朝"/>
                              </w:rPr>
                              <w:t>1000</w:t>
                            </w:r>
                            <w:r>
                              <w:rPr>
                                <w:rFonts w:ascii="ＭＳ 明朝" w:eastAsia="ＭＳ 明朝" w:hAnsi="ＭＳ 明朝" w:hint="eastAsia"/>
                              </w:rPr>
                              <w:t>円が与えられます。さらに、実験中で得られたポイントに応じて報酬を支払います。</w:t>
                            </w:r>
                          </w:p>
                          <w:p w14:paraId="0BE415B7" w14:textId="77777777" w:rsidR="00C34D30" w:rsidRDefault="00C34D30" w:rsidP="00F60299">
                            <w:pPr>
                              <w:pStyle w:val="a3"/>
                              <w:numPr>
                                <w:ilvl w:val="0"/>
                                <w:numId w:val="11"/>
                              </w:numPr>
                              <w:ind w:leftChars="0"/>
                              <w:rPr>
                                <w:rFonts w:ascii="ＭＳ 明朝" w:eastAsia="ＭＳ 明朝" w:hAnsi="ＭＳ 明朝"/>
                              </w:rPr>
                            </w:pPr>
                            <w:r>
                              <w:rPr>
                                <w:rFonts w:ascii="ＭＳ 明朝" w:eastAsia="ＭＳ 明朝" w:hAnsi="ＭＳ 明朝" w:hint="eastAsia"/>
                              </w:rPr>
                              <w:t>あなたには役割</w:t>
                            </w:r>
                            <w:r w:rsidRPr="000F1D07">
                              <w:rPr>
                                <w:rFonts w:ascii="Times New Roman" w:eastAsia="ＭＳ 明朝" w:hAnsi="Times New Roman" w:cs="Times New Roman"/>
                              </w:rPr>
                              <w:t>A</w:t>
                            </w:r>
                            <w:r>
                              <w:rPr>
                                <w:rFonts w:ascii="ＭＳ 明朝" w:eastAsia="ＭＳ 明朝" w:hAnsi="ＭＳ 明朝" w:hint="eastAsia"/>
                              </w:rPr>
                              <w:t>または役割</w:t>
                            </w:r>
                            <w:r w:rsidRPr="000F1D07">
                              <w:rPr>
                                <w:rFonts w:ascii="Times New Roman" w:eastAsia="ＭＳ 明朝" w:hAnsi="Times New Roman" w:cs="Times New Roman"/>
                              </w:rPr>
                              <w:t>B</w:t>
                            </w:r>
                            <w:r>
                              <w:rPr>
                                <w:rFonts w:ascii="ＭＳ 明朝" w:eastAsia="ＭＳ 明朝" w:hAnsi="ＭＳ 明朝" w:hint="eastAsia"/>
                              </w:rPr>
                              <w:t>のどちらかが割り当てられます。</w:t>
                            </w:r>
                          </w:p>
                          <w:p w14:paraId="4821B93D" w14:textId="77777777" w:rsidR="00C34D30" w:rsidRDefault="00C34D30" w:rsidP="00F60299">
                            <w:pPr>
                              <w:pStyle w:val="a3"/>
                              <w:numPr>
                                <w:ilvl w:val="0"/>
                                <w:numId w:val="11"/>
                              </w:numPr>
                              <w:ind w:leftChars="0"/>
                              <w:rPr>
                                <w:rFonts w:ascii="ＭＳ 明朝" w:eastAsia="ＭＳ 明朝" w:hAnsi="ＭＳ 明朝"/>
                              </w:rPr>
                            </w:pPr>
                            <w:r>
                              <w:rPr>
                                <w:rFonts w:ascii="ＭＳ 明朝" w:eastAsia="ＭＳ 明朝" w:hAnsi="ＭＳ 明朝" w:hint="eastAsia"/>
                              </w:rPr>
                              <w:t>役割</w:t>
                            </w:r>
                            <w:r w:rsidRPr="000F1D07">
                              <w:rPr>
                                <w:rFonts w:ascii="Times New Roman" w:eastAsia="ＭＳ 明朝" w:hAnsi="Times New Roman" w:cs="Times New Roman"/>
                              </w:rPr>
                              <w:t>A</w:t>
                            </w:r>
                            <w:r>
                              <w:rPr>
                                <w:rFonts w:ascii="ＭＳ 明朝" w:eastAsia="ＭＳ 明朝" w:hAnsi="ＭＳ 明朝" w:hint="eastAsia"/>
                              </w:rPr>
                              <w:t>と役割</w:t>
                            </w:r>
                            <w:r w:rsidRPr="000F1D07">
                              <w:rPr>
                                <w:rFonts w:ascii="Times New Roman" w:eastAsia="ＭＳ 明朝" w:hAnsi="Times New Roman" w:cs="Times New Roman"/>
                              </w:rPr>
                              <w:t>B</w:t>
                            </w:r>
                            <w:r>
                              <w:rPr>
                                <w:rFonts w:ascii="ＭＳ 明朝" w:eastAsia="ＭＳ 明朝" w:hAnsi="ＭＳ 明朝" w:hint="eastAsia"/>
                              </w:rPr>
                              <w:t>は</w:t>
                            </w:r>
                            <w:r>
                              <w:rPr>
                                <w:rFonts w:ascii="ＭＳ 明朝" w:eastAsia="ＭＳ 明朝" w:hAnsi="ＭＳ 明朝"/>
                              </w:rPr>
                              <w:t>1</w:t>
                            </w:r>
                            <w:r>
                              <w:rPr>
                                <w:rFonts w:ascii="ＭＳ 明朝" w:eastAsia="ＭＳ 明朝" w:hAnsi="ＭＳ 明朝" w:hint="eastAsia"/>
                              </w:rPr>
                              <w:t>人ずつのペアとなり、意思決定を行います。ペアの相手が誰なのかはわかりません。最後まで匿名性が保証されます。</w:t>
                            </w:r>
                          </w:p>
                          <w:p w14:paraId="50CC35FF" w14:textId="77777777" w:rsidR="00C34D30" w:rsidRDefault="00C34D30" w:rsidP="00F60299">
                            <w:pPr>
                              <w:pStyle w:val="a3"/>
                              <w:numPr>
                                <w:ilvl w:val="0"/>
                                <w:numId w:val="11"/>
                              </w:numPr>
                              <w:ind w:leftChars="0"/>
                              <w:rPr>
                                <w:rFonts w:ascii="ＭＳ 明朝" w:eastAsia="ＭＳ 明朝" w:hAnsi="ＭＳ 明朝"/>
                              </w:rPr>
                            </w:pPr>
                            <w:r>
                              <w:rPr>
                                <w:rFonts w:ascii="ＭＳ 明朝" w:eastAsia="ＭＳ 明朝" w:hAnsi="ＭＳ 明朝" w:hint="eastAsia"/>
                              </w:rPr>
                              <w:t>役割</w:t>
                            </w:r>
                            <w:r w:rsidRPr="000F1D07">
                              <w:rPr>
                                <w:rFonts w:ascii="Times New Roman" w:eastAsia="ＭＳ 明朝" w:hAnsi="Times New Roman" w:cs="Times New Roman"/>
                              </w:rPr>
                              <w:t>A</w:t>
                            </w:r>
                            <w:r>
                              <w:rPr>
                                <w:rFonts w:ascii="ＭＳ 明朝" w:eastAsia="ＭＳ 明朝" w:hAnsi="ＭＳ 明朝" w:hint="eastAsia"/>
                              </w:rPr>
                              <w:t>・役割</w:t>
                            </w:r>
                            <w:r w:rsidRPr="000F1D07">
                              <w:rPr>
                                <w:rFonts w:ascii="Times New Roman" w:eastAsia="ＭＳ 明朝" w:hAnsi="Times New Roman" w:cs="Times New Roman"/>
                              </w:rPr>
                              <w:t>B</w:t>
                            </w:r>
                            <w:r>
                              <w:rPr>
                                <w:rFonts w:ascii="ＭＳ 明朝" w:eastAsia="ＭＳ 明朝" w:hAnsi="ＭＳ 明朝" w:hint="eastAsia"/>
                              </w:rPr>
                              <w:t>はそれぞれ</w:t>
                            </w:r>
                            <w:r>
                              <w:rPr>
                                <w:rFonts w:ascii="ＭＳ 明朝" w:eastAsia="ＭＳ 明朝" w:hAnsi="ＭＳ 明朝"/>
                              </w:rPr>
                              <w:t>10</w:t>
                            </w:r>
                            <w:r>
                              <w:rPr>
                                <w:rFonts w:ascii="ＭＳ 明朝" w:eastAsia="ＭＳ 明朝" w:hAnsi="ＭＳ 明朝" w:hint="eastAsia"/>
                              </w:rPr>
                              <w:t>ポイントを与えられています。</w:t>
                            </w:r>
                          </w:p>
                          <w:p w14:paraId="45405380" w14:textId="77777777" w:rsidR="00C34D30" w:rsidRDefault="00C34D30" w:rsidP="00F60299">
                            <w:pPr>
                              <w:pStyle w:val="a3"/>
                              <w:numPr>
                                <w:ilvl w:val="0"/>
                                <w:numId w:val="11"/>
                              </w:numPr>
                              <w:ind w:leftChars="0"/>
                              <w:rPr>
                                <w:rFonts w:ascii="ＭＳ 明朝" w:eastAsia="ＭＳ 明朝" w:hAnsi="ＭＳ 明朝"/>
                              </w:rPr>
                            </w:pPr>
                            <w:r>
                              <w:rPr>
                                <w:rFonts w:ascii="ＭＳ 明朝" w:eastAsia="ＭＳ 明朝" w:hAnsi="ＭＳ 明朝" w:hint="eastAsia"/>
                              </w:rPr>
                              <w:t>実験には</w:t>
                            </w:r>
                            <w:r>
                              <w:rPr>
                                <w:rFonts w:ascii="ＭＳ 明朝" w:eastAsia="ＭＳ 明朝" w:hAnsi="ＭＳ 明朝"/>
                              </w:rPr>
                              <w:t>2</w:t>
                            </w:r>
                            <w:r>
                              <w:rPr>
                                <w:rFonts w:ascii="ＭＳ 明朝" w:eastAsia="ＭＳ 明朝" w:hAnsi="ＭＳ 明朝" w:hint="eastAsia"/>
                              </w:rPr>
                              <w:t>つのステージがあります。第</w:t>
                            </w:r>
                            <w:r>
                              <w:rPr>
                                <w:rFonts w:ascii="ＭＳ 明朝" w:eastAsia="ＭＳ 明朝" w:hAnsi="ＭＳ 明朝"/>
                              </w:rPr>
                              <w:t>1</w:t>
                            </w:r>
                            <w:r>
                              <w:rPr>
                                <w:rFonts w:ascii="ＭＳ 明朝" w:eastAsia="ＭＳ 明朝" w:hAnsi="ＭＳ 明朝" w:hint="eastAsia"/>
                              </w:rPr>
                              <w:t>ステージでは役割</w:t>
                            </w:r>
                            <w:r w:rsidRPr="000F1D07">
                              <w:rPr>
                                <w:rFonts w:ascii="Times New Roman" w:eastAsia="ＭＳ 明朝" w:hAnsi="Times New Roman" w:cs="Times New Roman"/>
                              </w:rPr>
                              <w:t>A</w:t>
                            </w:r>
                            <w:r>
                              <w:rPr>
                                <w:rFonts w:ascii="ＭＳ 明朝" w:eastAsia="ＭＳ 明朝" w:hAnsi="ＭＳ 明朝" w:hint="eastAsia"/>
                              </w:rPr>
                              <w:t>が役割</w:t>
                            </w:r>
                            <w:r w:rsidRPr="000F1D07">
                              <w:rPr>
                                <w:rFonts w:ascii="Times New Roman" w:eastAsia="ＭＳ 明朝" w:hAnsi="Times New Roman" w:cs="Times New Roman"/>
                              </w:rPr>
                              <w:t>B</w:t>
                            </w:r>
                            <w:r>
                              <w:rPr>
                                <w:rFonts w:ascii="ＭＳ 明朝" w:eastAsia="ＭＳ 明朝" w:hAnsi="ＭＳ 明朝" w:hint="eastAsia"/>
                              </w:rPr>
                              <w:t>にポイントを渡します。渡した値を</w:t>
                            </w:r>
                            <w:r w:rsidRPr="000F1D07">
                              <w:rPr>
                                <w:rFonts w:ascii="Times New Roman" w:eastAsia="ＭＳ 明朝" w:hAnsi="Times New Roman" w:cs="Times New Roman"/>
                              </w:rPr>
                              <w:t>X</w:t>
                            </w:r>
                            <w:r>
                              <w:rPr>
                                <w:rFonts w:ascii="ＭＳ 明朝" w:eastAsia="ＭＳ 明朝" w:hAnsi="ＭＳ 明朝" w:hint="eastAsia"/>
                              </w:rPr>
                              <w:t>とします。第</w:t>
                            </w:r>
                            <w:r>
                              <w:rPr>
                                <w:rFonts w:ascii="ＭＳ 明朝" w:eastAsia="ＭＳ 明朝" w:hAnsi="ＭＳ 明朝"/>
                              </w:rPr>
                              <w:t>1</w:t>
                            </w:r>
                            <w:r>
                              <w:rPr>
                                <w:rFonts w:ascii="ＭＳ 明朝" w:eastAsia="ＭＳ 明朝" w:hAnsi="ＭＳ 明朝" w:hint="eastAsia"/>
                              </w:rPr>
                              <w:t>ステージの結果が役割</w:t>
                            </w:r>
                            <w:r w:rsidRPr="000F1D07">
                              <w:rPr>
                                <w:rFonts w:ascii="Times New Roman" w:eastAsia="ＭＳ 明朝" w:hAnsi="Times New Roman" w:cs="Times New Roman"/>
                              </w:rPr>
                              <w:t>B</w:t>
                            </w:r>
                            <w:r>
                              <w:rPr>
                                <w:rFonts w:ascii="ＭＳ 明朝" w:eastAsia="ＭＳ 明朝" w:hAnsi="ＭＳ 明朝" w:hint="eastAsia"/>
                              </w:rPr>
                              <w:t>に伝えられた上で、第</w:t>
                            </w:r>
                            <w:r>
                              <w:rPr>
                                <w:rFonts w:ascii="ＭＳ 明朝" w:eastAsia="ＭＳ 明朝" w:hAnsi="ＭＳ 明朝"/>
                              </w:rPr>
                              <w:t>2</w:t>
                            </w:r>
                            <w:r>
                              <w:rPr>
                                <w:rFonts w:ascii="ＭＳ 明朝" w:eastAsia="ＭＳ 明朝" w:hAnsi="ＭＳ 明朝" w:hint="eastAsia"/>
                              </w:rPr>
                              <w:t>ステージでは役割</w:t>
                            </w:r>
                            <w:r w:rsidRPr="000F1D07">
                              <w:rPr>
                                <w:rFonts w:ascii="Times New Roman" w:eastAsia="ＭＳ 明朝" w:hAnsi="Times New Roman" w:cs="Times New Roman"/>
                              </w:rPr>
                              <w:t>B</w:t>
                            </w:r>
                            <w:r>
                              <w:rPr>
                                <w:rFonts w:ascii="ＭＳ 明朝" w:eastAsia="ＭＳ 明朝" w:hAnsi="ＭＳ 明朝" w:hint="eastAsia"/>
                              </w:rPr>
                              <w:t>が役割</w:t>
                            </w:r>
                            <w:r w:rsidRPr="000F1D07">
                              <w:rPr>
                                <w:rFonts w:ascii="Times New Roman" w:eastAsia="ＭＳ 明朝" w:hAnsi="Times New Roman" w:cs="Times New Roman"/>
                              </w:rPr>
                              <w:t>A</w:t>
                            </w:r>
                            <w:r>
                              <w:rPr>
                                <w:rFonts w:ascii="ＭＳ 明朝" w:eastAsia="ＭＳ 明朝" w:hAnsi="ＭＳ 明朝" w:hint="eastAsia"/>
                              </w:rPr>
                              <w:t>にポイントを渡します。渡した値を</w:t>
                            </w:r>
                            <w:r w:rsidRPr="000F1D07">
                              <w:rPr>
                                <w:rFonts w:ascii="Times New Roman" w:eastAsia="ＭＳ 明朝" w:hAnsi="Times New Roman" w:cs="Times New Roman"/>
                              </w:rPr>
                              <w:t>Y</w:t>
                            </w:r>
                            <w:r>
                              <w:rPr>
                                <w:rFonts w:ascii="ＭＳ 明朝" w:eastAsia="ＭＳ 明朝" w:hAnsi="ＭＳ 明朝" w:hint="eastAsia"/>
                              </w:rPr>
                              <w:t>とします。</w:t>
                            </w:r>
                          </w:p>
                          <w:p w14:paraId="4FD02380" w14:textId="77777777" w:rsidR="00C34D30" w:rsidRDefault="00C34D30" w:rsidP="00F60299">
                            <w:pPr>
                              <w:pStyle w:val="a3"/>
                              <w:numPr>
                                <w:ilvl w:val="0"/>
                                <w:numId w:val="11"/>
                              </w:numPr>
                              <w:ind w:leftChars="0"/>
                              <w:rPr>
                                <w:rFonts w:ascii="ＭＳ 明朝" w:eastAsia="ＭＳ 明朝" w:hAnsi="ＭＳ 明朝"/>
                              </w:rPr>
                            </w:pPr>
                            <w:r>
                              <w:rPr>
                                <w:rFonts w:ascii="ＭＳ 明朝" w:eastAsia="ＭＳ 明朝" w:hAnsi="ＭＳ 明朝" w:hint="eastAsia"/>
                              </w:rPr>
                              <w:t>ポイントは以下のように決まります。</w:t>
                            </w:r>
                          </w:p>
                          <w:p w14:paraId="7EEEC2B5" w14:textId="77777777" w:rsidR="00C34D30" w:rsidRDefault="00C34D30" w:rsidP="00F60299">
                            <w:pPr>
                              <w:pStyle w:val="a3"/>
                              <w:numPr>
                                <w:ilvl w:val="1"/>
                                <w:numId w:val="11"/>
                              </w:numPr>
                              <w:ind w:leftChars="0"/>
                              <w:rPr>
                                <w:rFonts w:ascii="ＭＳ 明朝" w:eastAsia="ＭＳ 明朝" w:hAnsi="ＭＳ 明朝"/>
                              </w:rPr>
                            </w:pPr>
                            <w:r>
                              <w:rPr>
                                <w:rFonts w:ascii="ＭＳ 明朝" w:eastAsia="ＭＳ 明朝" w:hAnsi="ＭＳ 明朝" w:hint="eastAsia"/>
                              </w:rPr>
                              <w:t>役割</w:t>
                            </w:r>
                            <w:r w:rsidRPr="000F1D07">
                              <w:rPr>
                                <w:rFonts w:ascii="Times New Roman" w:eastAsia="ＭＳ 明朝" w:hAnsi="Times New Roman" w:cs="Times New Roman"/>
                              </w:rPr>
                              <w:t>A</w:t>
                            </w:r>
                            <w:r>
                              <w:rPr>
                                <w:rFonts w:ascii="ＭＳ 明朝" w:eastAsia="ＭＳ 明朝" w:hAnsi="ＭＳ 明朝" w:hint="eastAsia"/>
                              </w:rPr>
                              <w:t xml:space="preserve">　</w:t>
                            </w:r>
                            <w:r>
                              <w:rPr>
                                <w:rFonts w:ascii="ＭＳ 明朝" w:eastAsia="ＭＳ 明朝" w:hAnsi="ＭＳ 明朝"/>
                              </w:rPr>
                              <w:t>10-</w:t>
                            </w:r>
                            <w:r w:rsidRPr="000F1D07">
                              <w:rPr>
                                <w:rFonts w:ascii="Times New Roman" w:eastAsia="ＭＳ 明朝" w:hAnsi="Times New Roman" w:cs="Times New Roman"/>
                              </w:rPr>
                              <w:t>X</w:t>
                            </w:r>
                            <w:r>
                              <w:rPr>
                                <w:rFonts w:ascii="ＭＳ 明朝" w:eastAsia="ＭＳ 明朝" w:hAnsi="ＭＳ 明朝"/>
                              </w:rPr>
                              <w:t>+5</w:t>
                            </w:r>
                            <w:r w:rsidRPr="000F1D07">
                              <w:rPr>
                                <w:rFonts w:ascii="Times New Roman" w:eastAsia="ＭＳ 明朝" w:hAnsi="Times New Roman" w:cs="Times New Roman"/>
                              </w:rPr>
                              <w:t>Y</w:t>
                            </w:r>
                          </w:p>
                          <w:p w14:paraId="28B09876" w14:textId="77777777" w:rsidR="00C34D30" w:rsidRDefault="00C34D30" w:rsidP="00F60299">
                            <w:pPr>
                              <w:pStyle w:val="a3"/>
                              <w:numPr>
                                <w:ilvl w:val="1"/>
                                <w:numId w:val="11"/>
                              </w:numPr>
                              <w:ind w:leftChars="0"/>
                              <w:rPr>
                                <w:rFonts w:ascii="ＭＳ 明朝" w:eastAsia="ＭＳ 明朝" w:hAnsi="ＭＳ 明朝"/>
                              </w:rPr>
                            </w:pPr>
                            <w:r>
                              <w:rPr>
                                <w:rFonts w:ascii="ＭＳ 明朝" w:eastAsia="ＭＳ 明朝" w:hAnsi="ＭＳ 明朝" w:hint="eastAsia"/>
                              </w:rPr>
                              <w:t>役割</w:t>
                            </w:r>
                            <w:r w:rsidRPr="000F1D07">
                              <w:rPr>
                                <w:rFonts w:ascii="Times New Roman" w:eastAsia="ＭＳ 明朝" w:hAnsi="Times New Roman" w:cs="Times New Roman"/>
                              </w:rPr>
                              <w:t>B</w:t>
                            </w:r>
                            <w:r>
                              <w:rPr>
                                <w:rFonts w:ascii="ＭＳ 明朝" w:eastAsia="ＭＳ 明朝" w:hAnsi="ＭＳ 明朝" w:hint="eastAsia"/>
                              </w:rPr>
                              <w:t xml:space="preserve">　</w:t>
                            </w:r>
                            <w:r>
                              <w:rPr>
                                <w:rFonts w:ascii="ＭＳ 明朝" w:eastAsia="ＭＳ 明朝" w:hAnsi="ＭＳ 明朝"/>
                              </w:rPr>
                              <w:t>10+5</w:t>
                            </w:r>
                            <w:r w:rsidRPr="000F1D07">
                              <w:rPr>
                                <w:rFonts w:ascii="Times New Roman" w:eastAsia="ＭＳ 明朝" w:hAnsi="Times New Roman" w:cs="Times New Roman"/>
                              </w:rPr>
                              <w:t>X</w:t>
                            </w:r>
                            <w:r>
                              <w:rPr>
                                <w:rFonts w:ascii="ＭＳ 明朝" w:eastAsia="ＭＳ 明朝" w:hAnsi="ＭＳ 明朝"/>
                              </w:rPr>
                              <w:t>-</w:t>
                            </w:r>
                            <w:r w:rsidRPr="000F1D07">
                              <w:rPr>
                                <w:rFonts w:ascii="Times New Roman" w:eastAsia="ＭＳ 明朝" w:hAnsi="Times New Roman" w:cs="Times New Roman"/>
                              </w:rPr>
                              <w:t>Y</w:t>
                            </w:r>
                          </w:p>
                          <w:p w14:paraId="25AA1E54" w14:textId="10CE03B9" w:rsidR="00C34D30" w:rsidRDefault="00C34D30" w:rsidP="00781B43">
                            <w:pPr>
                              <w:pStyle w:val="a3"/>
                              <w:numPr>
                                <w:ilvl w:val="0"/>
                                <w:numId w:val="11"/>
                              </w:numPr>
                              <w:ind w:leftChars="0"/>
                              <w:rPr>
                                <w:rFonts w:ascii="ＭＳ 明朝" w:eastAsia="ＭＳ 明朝" w:hAnsi="ＭＳ 明朝"/>
                              </w:rPr>
                            </w:pPr>
                            <w:r>
                              <w:rPr>
                                <w:rFonts w:ascii="ＭＳ 明朝" w:eastAsia="ＭＳ 明朝" w:hAnsi="ＭＳ 明朝" w:hint="eastAsia"/>
                              </w:rPr>
                              <w:t>この実験は1回のみ実施します。</w:t>
                            </w:r>
                          </w:p>
                          <w:p w14:paraId="19D5A057" w14:textId="1CEDAAAA" w:rsidR="00C34D30" w:rsidRDefault="00C34D30" w:rsidP="00F60299">
                            <w:pPr>
                              <w:pStyle w:val="a3"/>
                              <w:numPr>
                                <w:ilvl w:val="0"/>
                                <w:numId w:val="11"/>
                              </w:numPr>
                              <w:ind w:leftChars="0"/>
                              <w:rPr>
                                <w:rFonts w:ascii="ＭＳ 明朝" w:eastAsia="ＭＳ 明朝" w:hAnsi="ＭＳ 明朝"/>
                              </w:rPr>
                            </w:pPr>
                            <w:r>
                              <w:rPr>
                                <w:rFonts w:ascii="ＭＳ 明朝" w:eastAsia="ＭＳ 明朝" w:hAnsi="ＭＳ 明朝" w:hint="eastAsia"/>
                              </w:rPr>
                              <w:t>ポイントは、</w:t>
                            </w:r>
                            <w:r>
                              <w:rPr>
                                <w:rFonts w:ascii="ＭＳ 明朝" w:eastAsia="ＭＳ 明朝" w:hAnsi="ＭＳ 明朝"/>
                              </w:rPr>
                              <w:t>1</w:t>
                            </w:r>
                            <w:r>
                              <w:rPr>
                                <w:rFonts w:ascii="ＭＳ 明朝" w:eastAsia="ＭＳ 明朝" w:hAnsi="ＭＳ 明朝" w:hint="eastAsia"/>
                              </w:rPr>
                              <w:t>ポイント＝</w:t>
                            </w:r>
                            <w:r>
                              <w:rPr>
                                <w:rFonts w:ascii="ＭＳ 明朝" w:eastAsia="ＭＳ 明朝" w:hAnsi="ＭＳ 明朝"/>
                              </w:rPr>
                              <w:t>50</w:t>
                            </w:r>
                            <w:r>
                              <w:rPr>
                                <w:rFonts w:ascii="ＭＳ 明朝" w:eastAsia="ＭＳ 明朝" w:hAnsi="ＭＳ 明朝" w:hint="eastAsia"/>
                              </w:rPr>
                              <w:t>円で換算して終了後にお支払いします。</w:t>
                            </w:r>
                          </w:p>
                          <w:p w14:paraId="08A1D43E" w14:textId="77777777" w:rsidR="00C34D30" w:rsidRPr="00F60299" w:rsidRDefault="00C34D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0076A5AC" id="_x0000_t202" coordsize="21600,21600" o:spt="202" path="m,l,21600r21600,l21600,xe">
                <v:stroke joinstyle="miter"/>
                <v:path gradientshapeok="t" o:connecttype="rect"/>
              </v:shapetype>
              <v:shape id="テキスト ボックス 1" o:spid="_x0000_s1026" type="#_x0000_t202" style="position:absolute;left:0;text-align:left;margin-left:45.15pt;margin-top:26.9pt;width:351pt;height:3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" filled="f" strokecolor="black [3213]">
                <v:textbox>
                  <w:txbxContent>
                    <w:p w14:paraId="258F9C6A" w14:textId="11704416" w:rsidR="00C34D30" w:rsidRPr="00781B43" w:rsidRDefault="00C34D30" w:rsidP="00781B43">
                      <w:pPr>
                        <w:jc w:val="center"/>
                        <w:rPr>
                          <w:rFonts w:ascii="ＭＳ 明朝" w:eastAsia="ＭＳ 明朝" w:hAnsi="ＭＳ 明朝"/>
                          <w:sz w:val="28"/>
                          <w:szCs w:val="28"/>
                        </w:rPr>
                      </w:pPr>
                      <w:r w:rsidRPr="00781B43">
                        <w:rPr>
                          <w:rFonts w:ascii="ＭＳ 明朝" w:eastAsia="ＭＳ 明朝" w:hAnsi="ＭＳ 明朝" w:hint="eastAsia"/>
                          <w:sz w:val="28"/>
                          <w:szCs w:val="28"/>
                        </w:rPr>
                        <w:t>実験指示書</w:t>
                      </w:r>
                    </w:p>
                    <w:p w14:paraId="67958336" w14:textId="29DA25D8" w:rsidR="00C34D30" w:rsidRDefault="00C34D30" w:rsidP="00F60299">
                      <w:pPr>
                        <w:pStyle w:val="a3"/>
                        <w:numPr>
                          <w:ilvl w:val="0"/>
                          <w:numId w:val="11"/>
                        </w:numPr>
                        <w:ind w:leftChars="0"/>
                        <w:rPr>
                          <w:rFonts w:ascii="ＭＳ 明朝" w:eastAsia="ＭＳ 明朝" w:hAnsi="ＭＳ 明朝"/>
                        </w:rPr>
                      </w:pPr>
                      <w:r>
                        <w:rPr>
                          <w:rFonts w:ascii="ＭＳ 明朝" w:eastAsia="ＭＳ 明朝" w:hAnsi="ＭＳ 明朝" w:hint="eastAsia"/>
                        </w:rPr>
                        <w:t>実験にご参加いただきありがとうございます。あなたは実験参加に対して、</w:t>
                      </w:r>
                      <w:r>
                        <w:rPr>
                          <w:rFonts w:ascii="ＭＳ 明朝" w:eastAsia="ＭＳ 明朝" w:hAnsi="ＭＳ 明朝"/>
                        </w:rPr>
                        <w:t>1000</w:t>
                      </w:r>
                      <w:r>
                        <w:rPr>
                          <w:rFonts w:ascii="ＭＳ 明朝" w:eastAsia="ＭＳ 明朝" w:hAnsi="ＭＳ 明朝" w:hint="eastAsia"/>
                        </w:rPr>
                        <w:t>円が与えられます。さらに、実験中で得られたポイントに応じて報酬を支払います。</w:t>
                      </w:r>
                    </w:p>
                    <w:p w14:paraId="0BE415B7" w14:textId="77777777" w:rsidR="00C34D30" w:rsidRDefault="00C34D30" w:rsidP="00F60299">
                      <w:pPr>
                        <w:pStyle w:val="a3"/>
                        <w:numPr>
                          <w:ilvl w:val="0"/>
                          <w:numId w:val="11"/>
                        </w:numPr>
                        <w:ind w:leftChars="0"/>
                        <w:rPr>
                          <w:rFonts w:ascii="ＭＳ 明朝" w:eastAsia="ＭＳ 明朝" w:hAnsi="ＭＳ 明朝"/>
                        </w:rPr>
                      </w:pPr>
                      <w:r>
                        <w:rPr>
                          <w:rFonts w:ascii="ＭＳ 明朝" w:eastAsia="ＭＳ 明朝" w:hAnsi="ＭＳ 明朝" w:hint="eastAsia"/>
                        </w:rPr>
                        <w:t>あなたには役割</w:t>
                      </w:r>
                      <w:r w:rsidRPr="000F1D07">
                        <w:rPr>
                          <w:rFonts w:ascii="Times New Roman" w:eastAsia="ＭＳ 明朝" w:hAnsi="Times New Roman" w:cs="Times New Roman"/>
                        </w:rPr>
                        <w:t>A</w:t>
                      </w:r>
                      <w:r>
                        <w:rPr>
                          <w:rFonts w:ascii="ＭＳ 明朝" w:eastAsia="ＭＳ 明朝" w:hAnsi="ＭＳ 明朝" w:hint="eastAsia"/>
                        </w:rPr>
                        <w:t>または役割</w:t>
                      </w:r>
                      <w:r w:rsidRPr="000F1D07">
                        <w:rPr>
                          <w:rFonts w:ascii="Times New Roman" w:eastAsia="ＭＳ 明朝" w:hAnsi="Times New Roman" w:cs="Times New Roman"/>
                        </w:rPr>
                        <w:t>B</w:t>
                      </w:r>
                      <w:r>
                        <w:rPr>
                          <w:rFonts w:ascii="ＭＳ 明朝" w:eastAsia="ＭＳ 明朝" w:hAnsi="ＭＳ 明朝" w:hint="eastAsia"/>
                        </w:rPr>
                        <w:t>のどちらかが割り当てられます。</w:t>
                      </w:r>
                    </w:p>
                    <w:p w14:paraId="4821B93D" w14:textId="77777777" w:rsidR="00C34D30" w:rsidRDefault="00C34D30" w:rsidP="00F60299">
                      <w:pPr>
                        <w:pStyle w:val="a3"/>
                        <w:numPr>
                          <w:ilvl w:val="0"/>
                          <w:numId w:val="11"/>
                        </w:numPr>
                        <w:ind w:leftChars="0"/>
                        <w:rPr>
                          <w:rFonts w:ascii="ＭＳ 明朝" w:eastAsia="ＭＳ 明朝" w:hAnsi="ＭＳ 明朝"/>
                        </w:rPr>
                      </w:pPr>
                      <w:r>
                        <w:rPr>
                          <w:rFonts w:ascii="ＭＳ 明朝" w:eastAsia="ＭＳ 明朝" w:hAnsi="ＭＳ 明朝" w:hint="eastAsia"/>
                        </w:rPr>
                        <w:t>役割</w:t>
                      </w:r>
                      <w:r w:rsidRPr="000F1D07">
                        <w:rPr>
                          <w:rFonts w:ascii="Times New Roman" w:eastAsia="ＭＳ 明朝" w:hAnsi="Times New Roman" w:cs="Times New Roman"/>
                        </w:rPr>
                        <w:t>A</w:t>
                      </w:r>
                      <w:r>
                        <w:rPr>
                          <w:rFonts w:ascii="ＭＳ 明朝" w:eastAsia="ＭＳ 明朝" w:hAnsi="ＭＳ 明朝" w:hint="eastAsia"/>
                        </w:rPr>
                        <w:t>と役割</w:t>
                      </w:r>
                      <w:r w:rsidRPr="000F1D07">
                        <w:rPr>
                          <w:rFonts w:ascii="Times New Roman" w:eastAsia="ＭＳ 明朝" w:hAnsi="Times New Roman" w:cs="Times New Roman"/>
                        </w:rPr>
                        <w:t>B</w:t>
                      </w:r>
                      <w:r>
                        <w:rPr>
                          <w:rFonts w:ascii="ＭＳ 明朝" w:eastAsia="ＭＳ 明朝" w:hAnsi="ＭＳ 明朝" w:hint="eastAsia"/>
                        </w:rPr>
                        <w:t>は</w:t>
                      </w:r>
                      <w:r>
                        <w:rPr>
                          <w:rFonts w:ascii="ＭＳ 明朝" w:eastAsia="ＭＳ 明朝" w:hAnsi="ＭＳ 明朝"/>
                        </w:rPr>
                        <w:t>1</w:t>
                      </w:r>
                      <w:r>
                        <w:rPr>
                          <w:rFonts w:ascii="ＭＳ 明朝" w:eastAsia="ＭＳ 明朝" w:hAnsi="ＭＳ 明朝" w:hint="eastAsia"/>
                        </w:rPr>
                        <w:t>人ずつのペアとなり、意思決定を行います。ペアの相手が誰なのかはわかりません。最後まで匿名性が保証されます。</w:t>
                      </w:r>
                    </w:p>
                    <w:p w14:paraId="50CC35FF" w14:textId="77777777" w:rsidR="00C34D30" w:rsidRDefault="00C34D30" w:rsidP="00F60299">
                      <w:pPr>
                        <w:pStyle w:val="a3"/>
                        <w:numPr>
                          <w:ilvl w:val="0"/>
                          <w:numId w:val="11"/>
                        </w:numPr>
                        <w:ind w:leftChars="0"/>
                        <w:rPr>
                          <w:rFonts w:ascii="ＭＳ 明朝" w:eastAsia="ＭＳ 明朝" w:hAnsi="ＭＳ 明朝"/>
                        </w:rPr>
                      </w:pPr>
                      <w:r>
                        <w:rPr>
                          <w:rFonts w:ascii="ＭＳ 明朝" w:eastAsia="ＭＳ 明朝" w:hAnsi="ＭＳ 明朝" w:hint="eastAsia"/>
                        </w:rPr>
                        <w:t>役割</w:t>
                      </w:r>
                      <w:r w:rsidRPr="000F1D07">
                        <w:rPr>
                          <w:rFonts w:ascii="Times New Roman" w:eastAsia="ＭＳ 明朝" w:hAnsi="Times New Roman" w:cs="Times New Roman"/>
                        </w:rPr>
                        <w:t>A</w:t>
                      </w:r>
                      <w:r>
                        <w:rPr>
                          <w:rFonts w:ascii="ＭＳ 明朝" w:eastAsia="ＭＳ 明朝" w:hAnsi="ＭＳ 明朝" w:hint="eastAsia"/>
                        </w:rPr>
                        <w:t>・役割</w:t>
                      </w:r>
                      <w:r w:rsidRPr="000F1D07">
                        <w:rPr>
                          <w:rFonts w:ascii="Times New Roman" w:eastAsia="ＭＳ 明朝" w:hAnsi="Times New Roman" w:cs="Times New Roman"/>
                        </w:rPr>
                        <w:t>B</w:t>
                      </w:r>
                      <w:r>
                        <w:rPr>
                          <w:rFonts w:ascii="ＭＳ 明朝" w:eastAsia="ＭＳ 明朝" w:hAnsi="ＭＳ 明朝" w:hint="eastAsia"/>
                        </w:rPr>
                        <w:t>はそれぞれ</w:t>
                      </w:r>
                      <w:r>
                        <w:rPr>
                          <w:rFonts w:ascii="ＭＳ 明朝" w:eastAsia="ＭＳ 明朝" w:hAnsi="ＭＳ 明朝"/>
                        </w:rPr>
                        <w:t>10</w:t>
                      </w:r>
                      <w:r>
                        <w:rPr>
                          <w:rFonts w:ascii="ＭＳ 明朝" w:eastAsia="ＭＳ 明朝" w:hAnsi="ＭＳ 明朝" w:hint="eastAsia"/>
                        </w:rPr>
                        <w:t>ポイントを与えられています。</w:t>
                      </w:r>
                    </w:p>
                    <w:p w14:paraId="45405380" w14:textId="77777777" w:rsidR="00C34D30" w:rsidRDefault="00C34D30" w:rsidP="00F60299">
                      <w:pPr>
                        <w:pStyle w:val="a3"/>
                        <w:numPr>
                          <w:ilvl w:val="0"/>
                          <w:numId w:val="11"/>
                        </w:numPr>
                        <w:ind w:leftChars="0"/>
                        <w:rPr>
                          <w:rFonts w:ascii="ＭＳ 明朝" w:eastAsia="ＭＳ 明朝" w:hAnsi="ＭＳ 明朝"/>
                        </w:rPr>
                      </w:pPr>
                      <w:r>
                        <w:rPr>
                          <w:rFonts w:ascii="ＭＳ 明朝" w:eastAsia="ＭＳ 明朝" w:hAnsi="ＭＳ 明朝" w:hint="eastAsia"/>
                        </w:rPr>
                        <w:t>実験には</w:t>
                      </w:r>
                      <w:r>
                        <w:rPr>
                          <w:rFonts w:ascii="ＭＳ 明朝" w:eastAsia="ＭＳ 明朝" w:hAnsi="ＭＳ 明朝"/>
                        </w:rPr>
                        <w:t>2</w:t>
                      </w:r>
                      <w:r>
                        <w:rPr>
                          <w:rFonts w:ascii="ＭＳ 明朝" w:eastAsia="ＭＳ 明朝" w:hAnsi="ＭＳ 明朝" w:hint="eastAsia"/>
                        </w:rPr>
                        <w:t>つのステージがあります。第</w:t>
                      </w:r>
                      <w:r>
                        <w:rPr>
                          <w:rFonts w:ascii="ＭＳ 明朝" w:eastAsia="ＭＳ 明朝" w:hAnsi="ＭＳ 明朝"/>
                        </w:rPr>
                        <w:t>1</w:t>
                      </w:r>
                      <w:r>
                        <w:rPr>
                          <w:rFonts w:ascii="ＭＳ 明朝" w:eastAsia="ＭＳ 明朝" w:hAnsi="ＭＳ 明朝" w:hint="eastAsia"/>
                        </w:rPr>
                        <w:t>ステージでは役割</w:t>
                      </w:r>
                      <w:r w:rsidRPr="000F1D07">
                        <w:rPr>
                          <w:rFonts w:ascii="Times New Roman" w:eastAsia="ＭＳ 明朝" w:hAnsi="Times New Roman" w:cs="Times New Roman"/>
                        </w:rPr>
                        <w:t>A</w:t>
                      </w:r>
                      <w:r>
                        <w:rPr>
                          <w:rFonts w:ascii="ＭＳ 明朝" w:eastAsia="ＭＳ 明朝" w:hAnsi="ＭＳ 明朝" w:hint="eastAsia"/>
                        </w:rPr>
                        <w:t>が役割</w:t>
                      </w:r>
                      <w:r w:rsidRPr="000F1D07">
                        <w:rPr>
                          <w:rFonts w:ascii="Times New Roman" w:eastAsia="ＭＳ 明朝" w:hAnsi="Times New Roman" w:cs="Times New Roman"/>
                        </w:rPr>
                        <w:t>B</w:t>
                      </w:r>
                      <w:r>
                        <w:rPr>
                          <w:rFonts w:ascii="ＭＳ 明朝" w:eastAsia="ＭＳ 明朝" w:hAnsi="ＭＳ 明朝" w:hint="eastAsia"/>
                        </w:rPr>
                        <w:t>にポイントを渡します。渡した値を</w:t>
                      </w:r>
                      <w:r w:rsidRPr="000F1D07">
                        <w:rPr>
                          <w:rFonts w:ascii="Times New Roman" w:eastAsia="ＭＳ 明朝" w:hAnsi="Times New Roman" w:cs="Times New Roman"/>
                        </w:rPr>
                        <w:t>X</w:t>
                      </w:r>
                      <w:r>
                        <w:rPr>
                          <w:rFonts w:ascii="ＭＳ 明朝" w:eastAsia="ＭＳ 明朝" w:hAnsi="ＭＳ 明朝" w:hint="eastAsia"/>
                        </w:rPr>
                        <w:t>とします。第</w:t>
                      </w:r>
                      <w:r>
                        <w:rPr>
                          <w:rFonts w:ascii="ＭＳ 明朝" w:eastAsia="ＭＳ 明朝" w:hAnsi="ＭＳ 明朝"/>
                        </w:rPr>
                        <w:t>1</w:t>
                      </w:r>
                      <w:r>
                        <w:rPr>
                          <w:rFonts w:ascii="ＭＳ 明朝" w:eastAsia="ＭＳ 明朝" w:hAnsi="ＭＳ 明朝" w:hint="eastAsia"/>
                        </w:rPr>
                        <w:t>ステージの結果が役割</w:t>
                      </w:r>
                      <w:r w:rsidRPr="000F1D07">
                        <w:rPr>
                          <w:rFonts w:ascii="Times New Roman" w:eastAsia="ＭＳ 明朝" w:hAnsi="Times New Roman" w:cs="Times New Roman"/>
                        </w:rPr>
                        <w:t>B</w:t>
                      </w:r>
                      <w:r>
                        <w:rPr>
                          <w:rFonts w:ascii="ＭＳ 明朝" w:eastAsia="ＭＳ 明朝" w:hAnsi="ＭＳ 明朝" w:hint="eastAsia"/>
                        </w:rPr>
                        <w:t>に伝えられた上で、第</w:t>
                      </w:r>
                      <w:r>
                        <w:rPr>
                          <w:rFonts w:ascii="ＭＳ 明朝" w:eastAsia="ＭＳ 明朝" w:hAnsi="ＭＳ 明朝"/>
                        </w:rPr>
                        <w:t>2</w:t>
                      </w:r>
                      <w:r>
                        <w:rPr>
                          <w:rFonts w:ascii="ＭＳ 明朝" w:eastAsia="ＭＳ 明朝" w:hAnsi="ＭＳ 明朝" w:hint="eastAsia"/>
                        </w:rPr>
                        <w:t>ステージでは役割</w:t>
                      </w:r>
                      <w:r w:rsidRPr="000F1D07">
                        <w:rPr>
                          <w:rFonts w:ascii="Times New Roman" w:eastAsia="ＭＳ 明朝" w:hAnsi="Times New Roman" w:cs="Times New Roman"/>
                        </w:rPr>
                        <w:t>B</w:t>
                      </w:r>
                      <w:r>
                        <w:rPr>
                          <w:rFonts w:ascii="ＭＳ 明朝" w:eastAsia="ＭＳ 明朝" w:hAnsi="ＭＳ 明朝" w:hint="eastAsia"/>
                        </w:rPr>
                        <w:t>が役割</w:t>
                      </w:r>
                      <w:r w:rsidRPr="000F1D07">
                        <w:rPr>
                          <w:rFonts w:ascii="Times New Roman" w:eastAsia="ＭＳ 明朝" w:hAnsi="Times New Roman" w:cs="Times New Roman"/>
                        </w:rPr>
                        <w:t>A</w:t>
                      </w:r>
                      <w:r>
                        <w:rPr>
                          <w:rFonts w:ascii="ＭＳ 明朝" w:eastAsia="ＭＳ 明朝" w:hAnsi="ＭＳ 明朝" w:hint="eastAsia"/>
                        </w:rPr>
                        <w:t>にポイントを渡します。渡した値を</w:t>
                      </w:r>
                      <w:r w:rsidRPr="000F1D07">
                        <w:rPr>
                          <w:rFonts w:ascii="Times New Roman" w:eastAsia="ＭＳ 明朝" w:hAnsi="Times New Roman" w:cs="Times New Roman"/>
                        </w:rPr>
                        <w:t>Y</w:t>
                      </w:r>
                      <w:r>
                        <w:rPr>
                          <w:rFonts w:ascii="ＭＳ 明朝" w:eastAsia="ＭＳ 明朝" w:hAnsi="ＭＳ 明朝" w:hint="eastAsia"/>
                        </w:rPr>
                        <w:t>とします。</w:t>
                      </w:r>
                    </w:p>
                    <w:p w14:paraId="4FD02380" w14:textId="77777777" w:rsidR="00C34D30" w:rsidRDefault="00C34D30" w:rsidP="00F60299">
                      <w:pPr>
                        <w:pStyle w:val="a3"/>
                        <w:numPr>
                          <w:ilvl w:val="0"/>
                          <w:numId w:val="11"/>
                        </w:numPr>
                        <w:ind w:leftChars="0"/>
                        <w:rPr>
                          <w:rFonts w:ascii="ＭＳ 明朝" w:eastAsia="ＭＳ 明朝" w:hAnsi="ＭＳ 明朝"/>
                        </w:rPr>
                      </w:pPr>
                      <w:r>
                        <w:rPr>
                          <w:rFonts w:ascii="ＭＳ 明朝" w:eastAsia="ＭＳ 明朝" w:hAnsi="ＭＳ 明朝" w:hint="eastAsia"/>
                        </w:rPr>
                        <w:t>ポイントは以下のように決まります。</w:t>
                      </w:r>
                    </w:p>
                    <w:p w14:paraId="7EEEC2B5" w14:textId="77777777" w:rsidR="00C34D30" w:rsidRDefault="00C34D30" w:rsidP="00F60299">
                      <w:pPr>
                        <w:pStyle w:val="a3"/>
                        <w:numPr>
                          <w:ilvl w:val="1"/>
                          <w:numId w:val="11"/>
                        </w:numPr>
                        <w:ind w:leftChars="0"/>
                        <w:rPr>
                          <w:rFonts w:ascii="ＭＳ 明朝" w:eastAsia="ＭＳ 明朝" w:hAnsi="ＭＳ 明朝"/>
                        </w:rPr>
                      </w:pPr>
                      <w:r>
                        <w:rPr>
                          <w:rFonts w:ascii="ＭＳ 明朝" w:eastAsia="ＭＳ 明朝" w:hAnsi="ＭＳ 明朝" w:hint="eastAsia"/>
                        </w:rPr>
                        <w:t>役割</w:t>
                      </w:r>
                      <w:r w:rsidRPr="000F1D07">
                        <w:rPr>
                          <w:rFonts w:ascii="Times New Roman" w:eastAsia="ＭＳ 明朝" w:hAnsi="Times New Roman" w:cs="Times New Roman"/>
                        </w:rPr>
                        <w:t>A</w:t>
                      </w:r>
                      <w:r>
                        <w:rPr>
                          <w:rFonts w:ascii="ＭＳ 明朝" w:eastAsia="ＭＳ 明朝" w:hAnsi="ＭＳ 明朝" w:hint="eastAsia"/>
                        </w:rPr>
                        <w:t xml:space="preserve">　</w:t>
                      </w:r>
                      <w:r>
                        <w:rPr>
                          <w:rFonts w:ascii="ＭＳ 明朝" w:eastAsia="ＭＳ 明朝" w:hAnsi="ＭＳ 明朝"/>
                        </w:rPr>
                        <w:t>10-</w:t>
                      </w:r>
                      <w:r w:rsidRPr="000F1D07">
                        <w:rPr>
                          <w:rFonts w:ascii="Times New Roman" w:eastAsia="ＭＳ 明朝" w:hAnsi="Times New Roman" w:cs="Times New Roman"/>
                        </w:rPr>
                        <w:t>X</w:t>
                      </w:r>
                      <w:r>
                        <w:rPr>
                          <w:rFonts w:ascii="ＭＳ 明朝" w:eastAsia="ＭＳ 明朝" w:hAnsi="ＭＳ 明朝"/>
                        </w:rPr>
                        <w:t>+5</w:t>
                      </w:r>
                      <w:r w:rsidRPr="000F1D07">
                        <w:rPr>
                          <w:rFonts w:ascii="Times New Roman" w:eastAsia="ＭＳ 明朝" w:hAnsi="Times New Roman" w:cs="Times New Roman"/>
                        </w:rPr>
                        <w:t>Y</w:t>
                      </w:r>
                    </w:p>
                    <w:p w14:paraId="28B09876" w14:textId="77777777" w:rsidR="00C34D30" w:rsidRDefault="00C34D30" w:rsidP="00F60299">
                      <w:pPr>
                        <w:pStyle w:val="a3"/>
                        <w:numPr>
                          <w:ilvl w:val="1"/>
                          <w:numId w:val="11"/>
                        </w:numPr>
                        <w:ind w:leftChars="0"/>
                        <w:rPr>
                          <w:rFonts w:ascii="ＭＳ 明朝" w:eastAsia="ＭＳ 明朝" w:hAnsi="ＭＳ 明朝"/>
                        </w:rPr>
                      </w:pPr>
                      <w:r>
                        <w:rPr>
                          <w:rFonts w:ascii="ＭＳ 明朝" w:eastAsia="ＭＳ 明朝" w:hAnsi="ＭＳ 明朝" w:hint="eastAsia"/>
                        </w:rPr>
                        <w:t>役割</w:t>
                      </w:r>
                      <w:r w:rsidRPr="000F1D07">
                        <w:rPr>
                          <w:rFonts w:ascii="Times New Roman" w:eastAsia="ＭＳ 明朝" w:hAnsi="Times New Roman" w:cs="Times New Roman"/>
                        </w:rPr>
                        <w:t>B</w:t>
                      </w:r>
                      <w:r>
                        <w:rPr>
                          <w:rFonts w:ascii="ＭＳ 明朝" w:eastAsia="ＭＳ 明朝" w:hAnsi="ＭＳ 明朝" w:hint="eastAsia"/>
                        </w:rPr>
                        <w:t xml:space="preserve">　</w:t>
                      </w:r>
                      <w:r>
                        <w:rPr>
                          <w:rFonts w:ascii="ＭＳ 明朝" w:eastAsia="ＭＳ 明朝" w:hAnsi="ＭＳ 明朝"/>
                        </w:rPr>
                        <w:t>10+5</w:t>
                      </w:r>
                      <w:r w:rsidRPr="000F1D07">
                        <w:rPr>
                          <w:rFonts w:ascii="Times New Roman" w:eastAsia="ＭＳ 明朝" w:hAnsi="Times New Roman" w:cs="Times New Roman"/>
                        </w:rPr>
                        <w:t>X</w:t>
                      </w:r>
                      <w:r>
                        <w:rPr>
                          <w:rFonts w:ascii="ＭＳ 明朝" w:eastAsia="ＭＳ 明朝" w:hAnsi="ＭＳ 明朝"/>
                        </w:rPr>
                        <w:t>-</w:t>
                      </w:r>
                      <w:r w:rsidRPr="000F1D07">
                        <w:rPr>
                          <w:rFonts w:ascii="Times New Roman" w:eastAsia="ＭＳ 明朝" w:hAnsi="Times New Roman" w:cs="Times New Roman"/>
                        </w:rPr>
                        <w:t>Y</w:t>
                      </w:r>
                    </w:p>
                    <w:p w14:paraId="25AA1E54" w14:textId="10CE03B9" w:rsidR="00C34D30" w:rsidRDefault="00C34D30" w:rsidP="00781B43">
                      <w:pPr>
                        <w:pStyle w:val="a3"/>
                        <w:numPr>
                          <w:ilvl w:val="0"/>
                          <w:numId w:val="11"/>
                        </w:numPr>
                        <w:ind w:leftChars="0"/>
                        <w:rPr>
                          <w:rFonts w:ascii="ＭＳ 明朝" w:eastAsia="ＭＳ 明朝" w:hAnsi="ＭＳ 明朝"/>
                        </w:rPr>
                      </w:pPr>
                      <w:r>
                        <w:rPr>
                          <w:rFonts w:ascii="ＭＳ 明朝" w:eastAsia="ＭＳ 明朝" w:hAnsi="ＭＳ 明朝" w:hint="eastAsia"/>
                        </w:rPr>
                        <w:t>この実験は1回のみ実施します。</w:t>
                      </w:r>
                    </w:p>
                    <w:p w14:paraId="19D5A057" w14:textId="1CEDAAAA" w:rsidR="00C34D30" w:rsidRDefault="00C34D30" w:rsidP="00F60299">
                      <w:pPr>
                        <w:pStyle w:val="a3"/>
                        <w:numPr>
                          <w:ilvl w:val="0"/>
                          <w:numId w:val="11"/>
                        </w:numPr>
                        <w:ind w:leftChars="0"/>
                        <w:rPr>
                          <w:rFonts w:ascii="ＭＳ 明朝" w:eastAsia="ＭＳ 明朝" w:hAnsi="ＭＳ 明朝"/>
                        </w:rPr>
                      </w:pPr>
                      <w:r>
                        <w:rPr>
                          <w:rFonts w:ascii="ＭＳ 明朝" w:eastAsia="ＭＳ 明朝" w:hAnsi="ＭＳ 明朝" w:hint="eastAsia"/>
                        </w:rPr>
                        <w:t>ポイントは、</w:t>
                      </w:r>
                      <w:r>
                        <w:rPr>
                          <w:rFonts w:ascii="ＭＳ 明朝" w:eastAsia="ＭＳ 明朝" w:hAnsi="ＭＳ 明朝"/>
                        </w:rPr>
                        <w:t>1</w:t>
                      </w:r>
                      <w:r>
                        <w:rPr>
                          <w:rFonts w:ascii="ＭＳ 明朝" w:eastAsia="ＭＳ 明朝" w:hAnsi="ＭＳ 明朝" w:hint="eastAsia"/>
                        </w:rPr>
                        <w:t>ポイント＝</w:t>
                      </w:r>
                      <w:r>
                        <w:rPr>
                          <w:rFonts w:ascii="ＭＳ 明朝" w:eastAsia="ＭＳ 明朝" w:hAnsi="ＭＳ 明朝"/>
                        </w:rPr>
                        <w:t>50</w:t>
                      </w:r>
                      <w:r>
                        <w:rPr>
                          <w:rFonts w:ascii="ＭＳ 明朝" w:eastAsia="ＭＳ 明朝" w:hAnsi="ＭＳ 明朝" w:hint="eastAsia"/>
                        </w:rPr>
                        <w:t>円で換算して終了後にお支払いします。</w:t>
                      </w:r>
                    </w:p>
                    <w:p w14:paraId="08A1D43E" w14:textId="77777777" w:rsidR="00C34D30" w:rsidRPr="00F60299" w:rsidRDefault="00C34D30"/>
                  </w:txbxContent>
                </v:textbox>
                <w10:wrap type="topAndBottom"/>
              </v:shape>
            </w:pict>
          </mc:Fallback>
        </mc:AlternateContent>
      </w:r>
    </w:p>
    <w:p w14:paraId="751A1352" w14:textId="77777777" w:rsidR="00F60299" w:rsidRDefault="00F60299" w:rsidP="00F60299">
      <w:pPr>
        <w:rPr>
          <w:rFonts w:ascii="ＭＳ 明朝" w:eastAsia="ＭＳ 明朝" w:hAnsi="ＭＳ 明朝"/>
        </w:rPr>
      </w:pPr>
    </w:p>
    <w:p w14:paraId="0ABB7532" w14:textId="00402D78" w:rsidR="005B6E6C" w:rsidRDefault="005B6E6C" w:rsidP="00F60299">
      <w:pPr>
        <w:rPr>
          <w:rFonts w:ascii="ＭＳ 明朝" w:eastAsia="ＭＳ 明朝" w:hAnsi="ＭＳ 明朝"/>
        </w:rPr>
      </w:pPr>
      <w:r>
        <w:rPr>
          <w:rFonts w:ascii="ＭＳ 明朝" w:eastAsia="ＭＳ 明朝" w:hAnsi="ＭＳ 明朝" w:hint="eastAsia"/>
        </w:rPr>
        <w:t xml:space="preserve">　指示書はスタッフが音読を行うので、静かに聞く。説明後には質疑応答の時間が設けられる。その後、実験</w:t>
      </w:r>
      <w:r w:rsidR="00281E63">
        <w:rPr>
          <w:rFonts w:ascii="ＭＳ 明朝" w:eastAsia="ＭＳ 明朝" w:hAnsi="ＭＳ 明朝" w:hint="eastAsia"/>
        </w:rPr>
        <w:t>指示</w:t>
      </w:r>
      <w:r>
        <w:rPr>
          <w:rFonts w:ascii="ＭＳ 明朝" w:eastAsia="ＭＳ 明朝" w:hAnsi="ＭＳ 明朝" w:hint="eastAsia"/>
        </w:rPr>
        <w:t>書の理解度に関するテストが行われるので回答し、スタッフに回答が合っているかどうかの確認をもらう。</w:t>
      </w:r>
    </w:p>
    <w:p w14:paraId="548BC66C" w14:textId="486B9F2D" w:rsidR="005B6E6C" w:rsidRPr="005B6E6C" w:rsidRDefault="005B6E6C" w:rsidP="00F60299">
      <w:pPr>
        <w:rPr>
          <w:rFonts w:ascii="ＭＳ 明朝" w:eastAsia="ＭＳ 明朝" w:hAnsi="ＭＳ 明朝"/>
        </w:rPr>
      </w:pPr>
      <w:r>
        <w:rPr>
          <w:rFonts w:ascii="ＭＳ 明朝" w:eastAsia="ＭＳ 明朝" w:hAnsi="ＭＳ 明朝" w:hint="eastAsia"/>
        </w:rPr>
        <w:t xml:space="preserve">　ここまでの手順を踏んだ上で、ようやく実験開始である。実験はコンピュータで行われる。参加者は役割</w:t>
      </w:r>
      <w:r w:rsidRPr="000F1D07">
        <w:rPr>
          <w:rFonts w:ascii="Times New Roman" w:eastAsia="ＭＳ 明朝" w:hAnsi="Times New Roman" w:cs="Times New Roman"/>
        </w:rPr>
        <w:t>A</w:t>
      </w:r>
      <w:r>
        <w:rPr>
          <w:rFonts w:ascii="ＭＳ 明朝" w:eastAsia="ＭＳ 明朝" w:hAnsi="ＭＳ 明朝" w:hint="eastAsia"/>
        </w:rPr>
        <w:t>を与えられたので、役割</w:t>
      </w:r>
      <w:r w:rsidRPr="000F1D07">
        <w:rPr>
          <w:rFonts w:ascii="Times New Roman" w:eastAsia="ＭＳ 明朝" w:hAnsi="Times New Roman" w:cs="Times New Roman"/>
        </w:rPr>
        <w:t>B</w:t>
      </w:r>
      <w:r>
        <w:rPr>
          <w:rFonts w:ascii="ＭＳ 明朝" w:eastAsia="ＭＳ 明朝" w:hAnsi="ＭＳ 明朝" w:hint="eastAsia"/>
        </w:rPr>
        <w:t>に</w:t>
      </w:r>
      <w:r>
        <w:rPr>
          <w:rFonts w:ascii="ＭＳ 明朝" w:eastAsia="ＭＳ 明朝" w:hAnsi="ＭＳ 明朝"/>
        </w:rPr>
        <w:t>7</w:t>
      </w:r>
      <w:r>
        <w:rPr>
          <w:rFonts w:ascii="ＭＳ 明朝" w:eastAsia="ＭＳ 明朝" w:hAnsi="ＭＳ 明朝" w:hint="eastAsia"/>
        </w:rPr>
        <w:t>ポイントを渡した。役割</w:t>
      </w:r>
      <w:r w:rsidRPr="000F1D07">
        <w:rPr>
          <w:rFonts w:ascii="Times New Roman" w:eastAsia="ＭＳ 明朝" w:hAnsi="Times New Roman" w:cs="Times New Roman"/>
        </w:rPr>
        <w:t>B</w:t>
      </w:r>
      <w:r>
        <w:rPr>
          <w:rFonts w:ascii="ＭＳ 明朝" w:eastAsia="ＭＳ 明朝" w:hAnsi="ＭＳ 明朝" w:hint="eastAsia"/>
        </w:rPr>
        <w:t>からは</w:t>
      </w:r>
      <w:r>
        <w:rPr>
          <w:rFonts w:ascii="ＭＳ 明朝" w:eastAsia="ＭＳ 明朝" w:hAnsi="ＭＳ 明朝"/>
        </w:rPr>
        <w:t>2</w:t>
      </w:r>
      <w:r>
        <w:rPr>
          <w:rFonts w:ascii="ＭＳ 明朝" w:eastAsia="ＭＳ 明朝" w:hAnsi="ＭＳ 明朝" w:hint="eastAsia"/>
        </w:rPr>
        <w:t>ポイントが返ってきた</w:t>
      </w:r>
      <w:r w:rsidR="004853A6">
        <w:rPr>
          <w:rFonts w:ascii="ＭＳ 明朝" w:eastAsia="ＭＳ 明朝" w:hAnsi="ＭＳ 明朝" w:hint="eastAsia"/>
        </w:rPr>
        <w:t>とする</w:t>
      </w:r>
      <w:r>
        <w:rPr>
          <w:rFonts w:ascii="ＭＳ 明朝" w:eastAsia="ＭＳ 明朝" w:hAnsi="ＭＳ 明朝" w:hint="eastAsia"/>
        </w:rPr>
        <w:t>。最終的なポイントは</w:t>
      </w:r>
      <w:r>
        <w:rPr>
          <w:rFonts w:ascii="ＭＳ 明朝" w:eastAsia="ＭＳ 明朝" w:hAnsi="ＭＳ 明朝"/>
        </w:rPr>
        <w:t>10-7+(2</w:t>
      </w:r>
      <w:r w:rsidR="00F26413">
        <w:rPr>
          <w:rFonts w:ascii="ＭＳ 明朝" w:eastAsia="ＭＳ 明朝" w:hAnsi="ＭＳ 明朝" w:hint="eastAsia"/>
        </w:rPr>
        <w:t>×</w:t>
      </w:r>
      <w:r>
        <w:rPr>
          <w:rFonts w:ascii="ＭＳ 明朝" w:eastAsia="ＭＳ 明朝" w:hAnsi="ＭＳ 明朝"/>
        </w:rPr>
        <w:t>5</w:t>
      </w:r>
      <w:r>
        <w:rPr>
          <w:rFonts w:ascii="ＭＳ 明朝" w:eastAsia="ＭＳ 明朝" w:hAnsi="ＭＳ 明朝" w:hint="eastAsia"/>
        </w:rPr>
        <w:t>)</w:t>
      </w:r>
      <w:r>
        <w:rPr>
          <w:rFonts w:ascii="ＭＳ 明朝" w:eastAsia="ＭＳ 明朝" w:hAnsi="ＭＳ 明朝"/>
        </w:rPr>
        <w:t>=13</w:t>
      </w:r>
      <w:r>
        <w:rPr>
          <w:rFonts w:ascii="ＭＳ 明朝" w:eastAsia="ＭＳ 明朝" w:hAnsi="ＭＳ 明朝" w:hint="eastAsia"/>
        </w:rPr>
        <w:t>ポイントである。実験の結果当初の</w:t>
      </w:r>
      <w:r>
        <w:rPr>
          <w:rFonts w:ascii="ＭＳ 明朝" w:eastAsia="ＭＳ 明朝" w:hAnsi="ＭＳ 明朝"/>
        </w:rPr>
        <w:t>10</w:t>
      </w:r>
      <w:r>
        <w:rPr>
          <w:rFonts w:ascii="ＭＳ 明朝" w:eastAsia="ＭＳ 明朝" w:hAnsi="ＭＳ 明朝" w:hint="eastAsia"/>
        </w:rPr>
        <w:t>ポイントからは増えたが、相手の役割</w:t>
      </w:r>
      <w:r w:rsidRPr="000F1D07">
        <w:rPr>
          <w:rFonts w:ascii="Times New Roman" w:eastAsia="ＭＳ 明朝" w:hAnsi="Times New Roman" w:cs="Times New Roman"/>
        </w:rPr>
        <w:t>B</w:t>
      </w:r>
      <w:r>
        <w:rPr>
          <w:rFonts w:ascii="ＭＳ 明朝" w:eastAsia="ＭＳ 明朝" w:hAnsi="ＭＳ 明朝" w:hint="eastAsia"/>
        </w:rPr>
        <w:t>はさらにポイントを増やしている（</w:t>
      </w:r>
      <w:r>
        <w:rPr>
          <w:rFonts w:ascii="ＭＳ 明朝" w:eastAsia="ＭＳ 明朝" w:hAnsi="ＭＳ 明朝"/>
        </w:rPr>
        <w:t>43</w:t>
      </w:r>
      <w:r>
        <w:rPr>
          <w:rFonts w:ascii="ＭＳ 明朝" w:eastAsia="ＭＳ 明朝" w:hAnsi="ＭＳ 明朝" w:hint="eastAsia"/>
        </w:rPr>
        <w:t>ポイント）ので、少し悔しい。</w:t>
      </w:r>
    </w:p>
    <w:p w14:paraId="784B169F" w14:textId="36E19BD8" w:rsidR="000E5E34" w:rsidRPr="005B6E6C" w:rsidRDefault="005B6E6C" w:rsidP="005B6E6C">
      <w:pPr>
        <w:rPr>
          <w:rFonts w:ascii="ＭＳ 明朝" w:eastAsia="ＭＳ 明朝" w:hAnsi="ＭＳ 明朝"/>
        </w:rPr>
      </w:pPr>
      <w:r>
        <w:rPr>
          <w:rFonts w:ascii="ＭＳ 明朝" w:eastAsia="ＭＳ 明朝" w:hAnsi="ＭＳ 明朝" w:hint="eastAsia"/>
        </w:rPr>
        <w:t xml:space="preserve">　</w:t>
      </w:r>
      <w:r w:rsidR="000E5E34" w:rsidRPr="005B6E6C">
        <w:rPr>
          <w:rFonts w:ascii="ＭＳ 明朝" w:eastAsia="ＭＳ 明朝" w:hAnsi="ＭＳ 明朝" w:hint="eastAsia"/>
        </w:rPr>
        <w:t>実験終了後は、アンケートに回答する。アンケートでは、個人属性を回答し、実験内容に関する質問に回答する。</w:t>
      </w:r>
    </w:p>
    <w:p w14:paraId="110BC67B" w14:textId="22EE3902" w:rsidR="000E5E34" w:rsidRDefault="005B6E6C" w:rsidP="00C82F77">
      <w:pPr>
        <w:rPr>
          <w:rFonts w:ascii="ＭＳ 明朝" w:eastAsia="ＭＳ 明朝" w:hAnsi="ＭＳ 明朝"/>
        </w:rPr>
      </w:pPr>
      <w:r>
        <w:rPr>
          <w:rFonts w:ascii="ＭＳ 明朝" w:eastAsia="ＭＳ 明朝" w:hAnsi="ＭＳ 明朝" w:hint="eastAsia"/>
        </w:rPr>
        <w:t xml:space="preserve">　</w:t>
      </w:r>
      <w:r w:rsidR="000E5E34">
        <w:rPr>
          <w:rFonts w:ascii="ＭＳ 明朝" w:eastAsia="ＭＳ 明朝" w:hAnsi="ＭＳ 明朝" w:hint="eastAsia"/>
        </w:rPr>
        <w:t>全ての作業が終了した後に、謝金が支払われる。個人ごとに謝金が異なるため、支払いは他の人に見えないような形で行われるのが一般的である。</w:t>
      </w:r>
      <w:r>
        <w:rPr>
          <w:rFonts w:ascii="ＭＳ 明朝" w:eastAsia="ＭＳ 明朝" w:hAnsi="ＭＳ 明朝" w:hint="eastAsia"/>
        </w:rPr>
        <w:t>今回は</w:t>
      </w:r>
      <w:r>
        <w:rPr>
          <w:rFonts w:ascii="ＭＳ 明朝" w:eastAsia="ＭＳ 明朝" w:hAnsi="ＭＳ 明朝"/>
        </w:rPr>
        <w:t>13</w:t>
      </w:r>
      <w:r>
        <w:rPr>
          <w:rFonts w:ascii="ＭＳ 明朝" w:eastAsia="ＭＳ 明朝" w:hAnsi="ＭＳ 明朝" w:hint="eastAsia"/>
        </w:rPr>
        <w:t>ポイントだったので、参加報酬</w:t>
      </w:r>
      <w:r>
        <w:rPr>
          <w:rFonts w:ascii="ＭＳ 明朝" w:eastAsia="ＭＳ 明朝" w:hAnsi="ＭＳ 明朝"/>
        </w:rPr>
        <w:t>1000</w:t>
      </w:r>
      <w:r>
        <w:rPr>
          <w:rFonts w:ascii="ＭＳ 明朝" w:eastAsia="ＭＳ 明朝" w:hAnsi="ＭＳ 明朝" w:hint="eastAsia"/>
        </w:rPr>
        <w:t>円と、実験での報酬13×5</w:t>
      </w:r>
      <w:r>
        <w:rPr>
          <w:rFonts w:ascii="ＭＳ 明朝" w:eastAsia="ＭＳ 明朝" w:hAnsi="ＭＳ 明朝"/>
        </w:rPr>
        <w:t>0</w:t>
      </w:r>
      <w:r>
        <w:rPr>
          <w:rFonts w:ascii="ＭＳ 明朝" w:eastAsia="ＭＳ 明朝" w:hAnsi="ＭＳ 明朝" w:hint="eastAsia"/>
        </w:rPr>
        <w:t>＝</w:t>
      </w:r>
      <w:r>
        <w:rPr>
          <w:rFonts w:ascii="ＭＳ 明朝" w:eastAsia="ＭＳ 明朝" w:hAnsi="ＭＳ 明朝"/>
        </w:rPr>
        <w:t>650</w:t>
      </w:r>
      <w:r>
        <w:rPr>
          <w:rFonts w:ascii="ＭＳ 明朝" w:eastAsia="ＭＳ 明朝" w:hAnsi="ＭＳ 明朝" w:hint="eastAsia"/>
        </w:rPr>
        <w:t>円が合わせて支払われる。</w:t>
      </w:r>
    </w:p>
    <w:p w14:paraId="188D72F8" w14:textId="17F4EA04" w:rsidR="0026695B" w:rsidRDefault="0026695B" w:rsidP="00C82F77">
      <w:pPr>
        <w:rPr>
          <w:rFonts w:ascii="ＭＳ 明朝" w:eastAsia="ＭＳ 明朝" w:hAnsi="ＭＳ 明朝"/>
        </w:rPr>
      </w:pPr>
      <w:r>
        <w:rPr>
          <w:rFonts w:ascii="ＭＳ 明朝" w:eastAsia="ＭＳ 明朝" w:hAnsi="ＭＳ 明朝" w:hint="eastAsia"/>
        </w:rPr>
        <w:t xml:space="preserve">　実験が果たしてどういう目的で行われたのか、参加者としては知りたい気持ちになる。</w:t>
      </w:r>
      <w:r>
        <w:rPr>
          <w:rFonts w:ascii="ＭＳ 明朝" w:eastAsia="ＭＳ 明朝" w:hAnsi="ＭＳ 明朝" w:hint="eastAsia"/>
        </w:rPr>
        <w:lastRenderedPageBreak/>
        <w:t>しかし、経済実験では実験内容についての説明はしないのが一般的である。</w:t>
      </w:r>
    </w:p>
    <w:p w14:paraId="0BCA1D20" w14:textId="79A5CE12" w:rsidR="000E5E34" w:rsidRDefault="000E5E34" w:rsidP="00C82F77">
      <w:pPr>
        <w:rPr>
          <w:rFonts w:ascii="ＭＳ 明朝" w:eastAsia="ＭＳ 明朝" w:hAnsi="ＭＳ 明朝"/>
        </w:rPr>
      </w:pPr>
    </w:p>
    <w:p w14:paraId="68DF7110" w14:textId="77777777" w:rsidR="00C34D30" w:rsidRPr="00C82F77" w:rsidRDefault="00C34D30" w:rsidP="00C82F77">
      <w:pPr>
        <w:rPr>
          <w:rFonts w:ascii="ＭＳ 明朝" w:eastAsia="ＭＳ 明朝" w:hAnsi="ＭＳ 明朝"/>
        </w:rPr>
      </w:pPr>
    </w:p>
    <w:p w14:paraId="18D807FF" w14:textId="77777777" w:rsidR="00EC3BC1" w:rsidRPr="00EC3BC1" w:rsidRDefault="004D7EF2" w:rsidP="00EC3BC1">
      <w:pPr>
        <w:pStyle w:val="a3"/>
        <w:numPr>
          <w:ilvl w:val="0"/>
          <w:numId w:val="1"/>
        </w:numPr>
        <w:ind w:leftChars="0"/>
        <w:rPr>
          <w:rFonts w:ascii="ＭＳ 明朝" w:eastAsia="ＭＳ 明朝" w:hAnsi="ＭＳ 明朝"/>
          <w:b/>
        </w:rPr>
      </w:pPr>
      <w:r>
        <w:rPr>
          <w:rFonts w:ascii="ＭＳ 明朝" w:eastAsia="ＭＳ 明朝" w:hAnsi="ＭＳ 明朝" w:hint="eastAsia"/>
          <w:b/>
        </w:rPr>
        <w:t>事務的作業</w:t>
      </w:r>
    </w:p>
    <w:p w14:paraId="37063DBD" w14:textId="446C681A" w:rsidR="00335836" w:rsidRDefault="00335836" w:rsidP="00335836">
      <w:pPr>
        <w:rPr>
          <w:rFonts w:ascii="ＭＳ 明朝" w:eastAsia="ＭＳ 明朝" w:hAnsi="ＭＳ 明朝"/>
        </w:rPr>
      </w:pPr>
      <w:r>
        <w:rPr>
          <w:rFonts w:ascii="ＭＳ 明朝" w:eastAsia="ＭＳ 明朝" w:hAnsi="ＭＳ 明朝" w:hint="eastAsia"/>
        </w:rPr>
        <w:t xml:space="preserve">　経済実験を実施するには、事前に様々な準備が必要になる。本節では、経済実験に必要な</w:t>
      </w:r>
      <w:r w:rsidRPr="00335836">
        <w:rPr>
          <w:rFonts w:ascii="ＭＳ 明朝" w:eastAsia="ＭＳ 明朝" w:hAnsi="ＭＳ 明朝" w:hint="eastAsia"/>
        </w:rPr>
        <w:t>実験場所・参加者・</w:t>
      </w:r>
      <w:r w:rsidR="00281E63">
        <w:rPr>
          <w:rFonts w:ascii="ＭＳ 明朝" w:eastAsia="ＭＳ 明朝" w:hAnsi="ＭＳ 明朝" w:hint="eastAsia"/>
        </w:rPr>
        <w:t>実験指示書</w:t>
      </w:r>
      <w:r>
        <w:rPr>
          <w:rFonts w:ascii="ＭＳ 明朝" w:eastAsia="ＭＳ 明朝" w:hAnsi="ＭＳ 明朝" w:hint="eastAsia"/>
        </w:rPr>
        <w:t>・実験プログラム・研究費についてそれぞれ簡単な解説を行い、実験実施への手助けとしたい。</w:t>
      </w:r>
    </w:p>
    <w:p w14:paraId="248CA6DB" w14:textId="757B3B0D" w:rsidR="00335836" w:rsidRDefault="00335836" w:rsidP="00335836">
      <w:pPr>
        <w:rPr>
          <w:rFonts w:ascii="ＭＳ 明朝" w:eastAsia="ＭＳ 明朝" w:hAnsi="ＭＳ 明朝"/>
        </w:rPr>
      </w:pPr>
      <w:r>
        <w:rPr>
          <w:rFonts w:ascii="ＭＳ 明朝" w:eastAsia="ＭＳ 明朝" w:hAnsi="ＭＳ 明朝" w:hint="eastAsia"/>
        </w:rPr>
        <w:t xml:space="preserve">　</w:t>
      </w:r>
      <w:r w:rsidR="00E34F5A">
        <w:rPr>
          <w:rFonts w:ascii="ＭＳ 明朝" w:eastAsia="ＭＳ 明朝" w:hAnsi="ＭＳ 明朝" w:hint="eastAsia"/>
        </w:rPr>
        <w:t>経済実験では参加者間で意思決定が観察できないような処置を行い、参加者の名前は伏せ匿名で実験が行われるのが通常である。</w:t>
      </w:r>
      <w:r w:rsidR="00DC2660">
        <w:rPr>
          <w:rFonts w:ascii="ＭＳ 明朝" w:eastAsia="ＭＳ 明朝" w:hAnsi="ＭＳ 明朝" w:hint="eastAsia"/>
        </w:rPr>
        <w:t>実験者が経済実験を通して得たいのは、参加者個人の意思決定及びその意思決定が合わさったことで生まれる結果である。この参加者個人の意思決定は、</w:t>
      </w:r>
      <w:r w:rsidR="00281E63">
        <w:rPr>
          <w:rFonts w:ascii="ＭＳ 明朝" w:eastAsia="ＭＳ 明朝" w:hAnsi="ＭＳ 明朝" w:hint="eastAsia"/>
        </w:rPr>
        <w:t>実験指示書</w:t>
      </w:r>
      <w:r w:rsidR="00DC2660">
        <w:rPr>
          <w:rFonts w:ascii="ＭＳ 明朝" w:eastAsia="ＭＳ 明朝" w:hAnsi="ＭＳ 明朝" w:hint="eastAsia"/>
        </w:rPr>
        <w:t>で設定される実験上の条件にのみ基づくのが理想的であり、それ以外の意思決定に影響を与える要素はできるだけ排除したい。</w:t>
      </w:r>
      <w:r w:rsidR="00D10757">
        <w:rPr>
          <w:rFonts w:ascii="ＭＳ 明朝" w:eastAsia="ＭＳ 明朝" w:hAnsi="ＭＳ 明朝" w:hint="eastAsia"/>
        </w:rPr>
        <w:t>例えば、実験でペアを組む相手が誰かが特定できてしまった場合、実験外での人間関係が意思決定に影響を与えてしまう可能性がある。また、自身の利得に直接関係無い場合であっても、他の人の行動が見えてしまうとそれを参考として意思決定を行ってしまう可能性がある。</w:t>
      </w:r>
    </w:p>
    <w:p w14:paraId="56947FB7" w14:textId="139555B7" w:rsidR="009E7983" w:rsidRDefault="00D10757" w:rsidP="009E7983">
      <w:pPr>
        <w:rPr>
          <w:rFonts w:ascii="ＭＳ 明朝" w:eastAsia="ＭＳ 明朝" w:hAnsi="ＭＳ 明朝"/>
        </w:rPr>
      </w:pPr>
      <w:r>
        <w:rPr>
          <w:rFonts w:ascii="ＭＳ 明朝" w:eastAsia="ＭＳ 明朝" w:hAnsi="ＭＳ 明朝" w:hint="eastAsia"/>
        </w:rPr>
        <w:t xml:space="preserve">　</w:t>
      </w:r>
      <w:r w:rsidR="009E7983">
        <w:rPr>
          <w:rFonts w:ascii="ＭＳ 明朝" w:eastAsia="ＭＳ 明朝" w:hAnsi="ＭＳ 明朝" w:hint="eastAsia"/>
        </w:rPr>
        <w:t>このような理想的状況として整備されているのが、経済実験室である。経済実験室では、参加者はパソコンが配備された席を割り当てられ、席はパーティションで区切られている（図</w:t>
      </w:r>
      <w:r w:rsidR="00B14E6E">
        <w:rPr>
          <w:rFonts w:ascii="ＭＳ 明朝" w:eastAsia="ＭＳ 明朝" w:hAnsi="ＭＳ 明朝" w:hint="eastAsia"/>
        </w:rPr>
        <w:t>13-2</w:t>
      </w:r>
      <w:r w:rsidR="009E7983">
        <w:rPr>
          <w:rFonts w:ascii="ＭＳ 明朝" w:eastAsia="ＭＳ 明朝" w:hAnsi="ＭＳ 明朝" w:hint="eastAsia"/>
        </w:rPr>
        <w:t>）。パソコンはネットワークを介して意思決定のやり取りを行うため、匿名性を担保することができる。また、パーティションで区切ることで意思決定が観察されることを防いでいる。ただし、</w:t>
      </w:r>
      <w:r w:rsidR="00335836" w:rsidRPr="009E7983">
        <w:rPr>
          <w:rFonts w:ascii="ＭＳ 明朝" w:eastAsia="ＭＳ 明朝" w:hAnsi="ＭＳ 明朝" w:hint="eastAsia"/>
        </w:rPr>
        <w:t>専用の経済実験室を持っている大学・学部は限定されている。使用規定は実験室ごとに異なるが、学外者の利用は想定されていないことが多い。内部に共同研究者がいることが望ましいだろう。</w:t>
      </w:r>
    </w:p>
    <w:p w14:paraId="665B2A7D" w14:textId="630607D9" w:rsidR="0075009E" w:rsidRDefault="0075009E" w:rsidP="009E7983">
      <w:pPr>
        <w:rPr>
          <w:rFonts w:ascii="ＭＳ 明朝" w:eastAsia="ＭＳ 明朝" w:hAnsi="ＭＳ 明朝"/>
        </w:rPr>
      </w:pPr>
      <w:r>
        <w:rPr>
          <w:rFonts w:ascii="ＭＳ 明朝" w:eastAsia="ＭＳ 明朝" w:hAnsi="ＭＳ 明朝" w:hint="eastAsia"/>
        </w:rPr>
        <w:t xml:space="preserve">　専用の経済実験室を利用できない場合は、主に２つの選択肢がある。１つはコンピュータが配備されている情報</w:t>
      </w:r>
      <w:r w:rsidR="008E5114">
        <w:rPr>
          <w:rFonts w:ascii="ＭＳ 明朝" w:eastAsia="ＭＳ 明朝" w:hAnsi="ＭＳ 明朝" w:hint="eastAsia"/>
        </w:rPr>
        <w:t>処理</w:t>
      </w:r>
      <w:r>
        <w:rPr>
          <w:rFonts w:ascii="ＭＳ 明朝" w:eastAsia="ＭＳ 明朝" w:hAnsi="ＭＳ 明朝" w:hint="eastAsia"/>
        </w:rPr>
        <w:t>室での実施である。この場合、実験者が</w:t>
      </w:r>
      <w:r w:rsidR="00335836" w:rsidRPr="009E7983">
        <w:rPr>
          <w:rFonts w:ascii="ＭＳ 明朝" w:eastAsia="ＭＳ 明朝" w:hAnsi="ＭＳ 明朝" w:hint="eastAsia"/>
        </w:rPr>
        <w:t>別途パーティションを準備するなど参加者間で意思決定を見えないようにする工夫が必要になる。</w:t>
      </w:r>
      <w:r>
        <w:rPr>
          <w:rFonts w:ascii="ＭＳ 明朝" w:eastAsia="ＭＳ 明朝" w:hAnsi="ＭＳ 明朝" w:hint="eastAsia"/>
        </w:rPr>
        <w:t>もう１つは、コンピュータは用いず、「紙とペン」を用いて通常の教室で実施する方法である。この場合も、パーティションなどの利用が望ましい。</w:t>
      </w:r>
    </w:p>
    <w:p w14:paraId="48F9A7E0" w14:textId="5C0FBFC6" w:rsidR="00335836" w:rsidRDefault="0075009E" w:rsidP="0075009E">
      <w:pPr>
        <w:rPr>
          <w:rFonts w:ascii="ＭＳ 明朝" w:eastAsia="ＭＳ 明朝" w:hAnsi="ＭＳ 明朝"/>
        </w:rPr>
      </w:pPr>
      <w:r>
        <w:rPr>
          <w:rFonts w:ascii="ＭＳ 明朝" w:eastAsia="ＭＳ 明朝" w:hAnsi="ＭＳ 明朝" w:hint="eastAsia"/>
        </w:rPr>
        <w:t xml:space="preserve">　</w:t>
      </w:r>
      <w:r w:rsidR="00335836" w:rsidRPr="0075009E">
        <w:rPr>
          <w:rFonts w:ascii="ＭＳ 明朝" w:eastAsia="ＭＳ 明朝" w:hAnsi="ＭＳ 明朝" w:hint="eastAsia"/>
        </w:rPr>
        <w:t>さらに厳格に参加者間の</w:t>
      </w:r>
      <w:r w:rsidRPr="0075009E">
        <w:rPr>
          <w:rFonts w:ascii="ＭＳ 明朝" w:eastAsia="ＭＳ 明朝" w:hAnsi="ＭＳ 明朝" w:hint="eastAsia"/>
        </w:rPr>
        <w:t>相互作用を防ぐために、部屋を複数使用する場合もある。例えば、贈与交換の例</w:t>
      </w:r>
      <w:r w:rsidR="00335836" w:rsidRPr="0075009E">
        <w:rPr>
          <w:rFonts w:ascii="ＭＳ 明朝" w:eastAsia="ＭＳ 明朝" w:hAnsi="ＭＳ 明朝" w:hint="eastAsia"/>
        </w:rPr>
        <w:t>のように役割が</w:t>
      </w:r>
      <w:r w:rsidR="00335836" w:rsidRPr="0075009E">
        <w:rPr>
          <w:rFonts w:ascii="ＭＳ 明朝" w:eastAsia="ＭＳ 明朝" w:hAnsi="ＭＳ 明朝"/>
        </w:rPr>
        <w:t>2</w:t>
      </w:r>
      <w:r w:rsidR="00335836" w:rsidRPr="0075009E">
        <w:rPr>
          <w:rFonts w:ascii="ＭＳ 明朝" w:eastAsia="ＭＳ 明朝" w:hAnsi="ＭＳ 明朝" w:hint="eastAsia"/>
        </w:rPr>
        <w:t>つに分かれる場合、役割ごとに部屋を分ける場合もある。</w:t>
      </w:r>
    </w:p>
    <w:p w14:paraId="633CF55B" w14:textId="30770500" w:rsidR="00B14E6E" w:rsidRDefault="00B14E6E" w:rsidP="0075009E">
      <w:pPr>
        <w:rPr>
          <w:rFonts w:ascii="ＭＳ 明朝" w:eastAsia="ＭＳ 明朝" w:hAnsi="ＭＳ 明朝"/>
        </w:rPr>
      </w:pPr>
      <w:r>
        <w:rPr>
          <w:rFonts w:ascii="ＭＳ 明朝" w:eastAsia="ＭＳ 明朝" w:hAnsi="ＭＳ 明朝" w:hint="eastAsia"/>
        </w:rPr>
        <w:t xml:space="preserve"> </w:t>
      </w:r>
      <w:r>
        <w:rPr>
          <w:rFonts w:ascii="ＭＳ 明朝" w:eastAsia="ＭＳ 明朝" w:hAnsi="ＭＳ 明朝"/>
        </w:rPr>
        <w:t xml:space="preserve"> </w:t>
      </w:r>
      <w:r w:rsidR="00EE5766">
        <w:rPr>
          <w:rFonts w:ascii="ＭＳ 明朝" w:eastAsia="ＭＳ 明朝" w:hAnsi="ＭＳ 明朝" w:hint="eastAsia"/>
        </w:rPr>
        <w:t xml:space="preserve">　</w:t>
      </w:r>
      <w:r w:rsidR="006603A2">
        <w:rPr>
          <w:rFonts w:ascii="ＭＳ 明朝" w:eastAsia="ＭＳ 明朝" w:hAnsi="ＭＳ 明朝" w:hint="eastAsia"/>
        </w:rPr>
        <w:t>参加者を募って実験を始める前に、実験内容が倫理的に問題ないか</w:t>
      </w:r>
      <w:r w:rsidR="0094227D">
        <w:rPr>
          <w:rFonts w:ascii="ＭＳ 明朝" w:eastAsia="ＭＳ 明朝" w:hAnsi="ＭＳ 明朝" w:hint="eastAsia"/>
        </w:rPr>
        <w:t>を倫理委員会で確認することが好ましい。</w:t>
      </w:r>
      <w:r w:rsidR="007F2ED8">
        <w:rPr>
          <w:rFonts w:ascii="ＭＳ 明朝" w:eastAsia="ＭＳ 明朝" w:hAnsi="ＭＳ 明朝" w:hint="eastAsia"/>
        </w:rPr>
        <w:t>通常、大学内では</w:t>
      </w:r>
      <w:r w:rsidR="00BF1944">
        <w:rPr>
          <w:rFonts w:ascii="ＭＳ 明朝" w:eastAsia="ＭＳ 明朝" w:hAnsi="ＭＳ 明朝" w:hint="eastAsia"/>
        </w:rPr>
        <w:t>部局別に倫理委員会が設置されている。ない場合は全学</w:t>
      </w:r>
      <w:r w:rsidR="008A244E">
        <w:rPr>
          <w:rFonts w:ascii="ＭＳ 明朝" w:eastAsia="ＭＳ 明朝" w:hAnsi="ＭＳ 明朝" w:hint="eastAsia"/>
        </w:rPr>
        <w:t>共通</w:t>
      </w:r>
      <w:r w:rsidR="00BF1944">
        <w:rPr>
          <w:rFonts w:ascii="ＭＳ 明朝" w:eastAsia="ＭＳ 明朝" w:hAnsi="ＭＳ 明朝" w:hint="eastAsia"/>
        </w:rPr>
        <w:t>の倫理委員会</w:t>
      </w:r>
      <w:r w:rsidR="004853A6">
        <w:rPr>
          <w:rFonts w:ascii="ＭＳ 明朝" w:eastAsia="ＭＳ 明朝" w:hAnsi="ＭＳ 明朝" w:hint="eastAsia"/>
        </w:rPr>
        <w:t>に申請</w:t>
      </w:r>
      <w:r w:rsidR="008A244E">
        <w:rPr>
          <w:rFonts w:ascii="ＭＳ 明朝" w:eastAsia="ＭＳ 明朝" w:hAnsi="ＭＳ 明朝" w:hint="eastAsia"/>
        </w:rPr>
        <w:t>する。</w:t>
      </w:r>
      <w:r w:rsidR="003B3831">
        <w:rPr>
          <w:rFonts w:ascii="ＭＳ 明朝" w:eastAsia="ＭＳ 明朝" w:hAnsi="ＭＳ 明朝" w:hint="eastAsia"/>
        </w:rPr>
        <w:t>実験を通じて参加者の健康を損ね</w:t>
      </w:r>
      <w:r w:rsidR="00D06682">
        <w:rPr>
          <w:rFonts w:ascii="ＭＳ 明朝" w:eastAsia="ＭＳ 明朝" w:hAnsi="ＭＳ 明朝" w:hint="eastAsia"/>
        </w:rPr>
        <w:t>たり、</w:t>
      </w:r>
      <w:r w:rsidR="003B3831">
        <w:rPr>
          <w:rFonts w:ascii="ＭＳ 明朝" w:eastAsia="ＭＳ 明朝" w:hAnsi="ＭＳ 明朝" w:hint="eastAsia"/>
        </w:rPr>
        <w:t>参加者のプライバシーを侵害</w:t>
      </w:r>
      <w:r w:rsidR="00D06682">
        <w:rPr>
          <w:rFonts w:ascii="ＭＳ 明朝" w:eastAsia="ＭＳ 明朝" w:hAnsi="ＭＳ 明朝" w:hint="eastAsia"/>
        </w:rPr>
        <w:t>したりする</w:t>
      </w:r>
      <w:r w:rsidR="003B3831">
        <w:rPr>
          <w:rFonts w:ascii="ＭＳ 明朝" w:eastAsia="ＭＳ 明朝" w:hAnsi="ＭＳ 明朝" w:hint="eastAsia"/>
        </w:rPr>
        <w:t>可能性がなければ、</w:t>
      </w:r>
      <w:r w:rsidR="00F66F99">
        <w:rPr>
          <w:rFonts w:ascii="ＭＳ 明朝" w:eastAsia="ＭＳ 明朝" w:hAnsi="ＭＳ 明朝" w:hint="eastAsia"/>
        </w:rPr>
        <w:t>問題なく実験</w:t>
      </w:r>
      <w:r w:rsidR="006B4CE2">
        <w:rPr>
          <w:rFonts w:ascii="ＭＳ 明朝" w:eastAsia="ＭＳ 明朝" w:hAnsi="ＭＳ 明朝" w:hint="eastAsia"/>
        </w:rPr>
        <w:t>の</w:t>
      </w:r>
      <w:r w:rsidR="004853A6">
        <w:rPr>
          <w:rFonts w:ascii="ＭＳ 明朝" w:eastAsia="ＭＳ 明朝" w:hAnsi="ＭＳ 明朝" w:hint="eastAsia"/>
        </w:rPr>
        <w:t>実施は承諾される</w:t>
      </w:r>
      <w:r w:rsidR="00405F91">
        <w:rPr>
          <w:rStyle w:val="aa"/>
          <w:rFonts w:ascii="ＭＳ 明朝" w:eastAsia="ＭＳ 明朝" w:hAnsi="ＭＳ 明朝"/>
        </w:rPr>
        <w:footnoteReference w:id="4"/>
      </w:r>
      <w:r w:rsidR="004853A6">
        <w:rPr>
          <w:rFonts w:ascii="ＭＳ 明朝" w:eastAsia="ＭＳ 明朝" w:hAnsi="ＭＳ 明朝" w:hint="eastAsia"/>
        </w:rPr>
        <w:t>。</w:t>
      </w:r>
    </w:p>
    <w:p w14:paraId="426E2E24" w14:textId="12BA8753" w:rsidR="0075009E" w:rsidRDefault="0075009E" w:rsidP="0075009E">
      <w:pPr>
        <w:rPr>
          <w:rFonts w:ascii="ＭＳ 明朝" w:eastAsia="ＭＳ 明朝" w:hAnsi="ＭＳ 明朝"/>
        </w:rPr>
      </w:pPr>
      <w:r>
        <w:rPr>
          <w:rFonts w:ascii="ＭＳ 明朝" w:eastAsia="ＭＳ 明朝" w:hAnsi="ＭＳ 明朝" w:hint="eastAsia"/>
        </w:rPr>
        <w:lastRenderedPageBreak/>
        <w:t xml:space="preserve">　参加者は実験場所の大学生に募集をかけるのが</w:t>
      </w:r>
      <w:r w:rsidR="00335836" w:rsidRPr="0075009E">
        <w:rPr>
          <w:rFonts w:ascii="ＭＳ 明朝" w:eastAsia="ＭＳ 明朝" w:hAnsi="ＭＳ 明朝" w:hint="eastAsia"/>
        </w:rPr>
        <w:t>一般的である。実験内容によっては、学部や学年を限定する場合がある。</w:t>
      </w:r>
      <w:r>
        <w:rPr>
          <w:rFonts w:ascii="ＭＳ 明朝" w:eastAsia="ＭＳ 明朝" w:hAnsi="ＭＳ 明朝" w:hint="eastAsia"/>
        </w:rPr>
        <w:t>例えば、大学で学んだ知識が実験に大きな影響を与えてしまうことが懸念される場合、経済学部生を排除したり、１年生に限定したりする場合がある。</w:t>
      </w:r>
    </w:p>
    <w:p w14:paraId="12CFDCEA" w14:textId="49D32EDF" w:rsidR="00335836" w:rsidRDefault="0075009E" w:rsidP="0075009E">
      <w:pPr>
        <w:rPr>
          <w:rFonts w:ascii="ＭＳ 明朝" w:eastAsia="ＭＳ 明朝" w:hAnsi="ＭＳ 明朝"/>
        </w:rPr>
      </w:pPr>
      <w:r>
        <w:rPr>
          <w:rFonts w:ascii="ＭＳ 明朝" w:eastAsia="ＭＳ 明朝" w:hAnsi="ＭＳ 明朝" w:hint="eastAsia"/>
        </w:rPr>
        <w:t xml:space="preserve">　大学生ばかり（しかも多くの場合いわゆる上位大学で実施される）が経済実験の参加者となってしまい、一般的な人々とは異なるのではないかという批判は、心理学の実験と同様に数多くなされている。</w:t>
      </w:r>
      <w:r w:rsidR="00E01008">
        <w:rPr>
          <w:rFonts w:ascii="ＭＳ 明朝" w:eastAsia="ＭＳ 明朝" w:hAnsi="ＭＳ 明朝" w:hint="eastAsia"/>
        </w:rPr>
        <w:t>もちろんこの批判には真摯に対応する必要があるが、</w:t>
      </w:r>
      <w:r w:rsidR="00335836" w:rsidRPr="0075009E">
        <w:rPr>
          <w:rFonts w:ascii="ＭＳ 明朝" w:eastAsia="ＭＳ 明朝" w:hAnsi="ＭＳ 明朝" w:hint="eastAsia"/>
        </w:rPr>
        <w:t>学生を対象とすることで参加者がある程度同質的となり、実験の運営や実験結果の解釈がしやすくなるというメリットがある</w:t>
      </w:r>
      <w:r w:rsidR="00E01008">
        <w:rPr>
          <w:rFonts w:ascii="ＭＳ 明朝" w:eastAsia="ＭＳ 明朝" w:hAnsi="ＭＳ 明朝" w:hint="eastAsia"/>
        </w:rPr>
        <w:t>ことは重要な点である</w:t>
      </w:r>
      <w:r w:rsidR="00335836" w:rsidRPr="0075009E">
        <w:rPr>
          <w:rFonts w:ascii="ＭＳ 明朝" w:eastAsia="ＭＳ 明朝" w:hAnsi="ＭＳ 明朝" w:hint="eastAsia"/>
        </w:rPr>
        <w:t>。学生ではない一般参加者をランダムに実験室に集めるのは</w:t>
      </w:r>
      <w:r w:rsidR="00E01008">
        <w:rPr>
          <w:rFonts w:ascii="ＭＳ 明朝" w:eastAsia="ＭＳ 明朝" w:hAnsi="ＭＳ 明朝" w:hint="eastAsia"/>
        </w:rPr>
        <w:t>非常にコストがかかる上、学生よりセレクションが強くなってしまう可能性もあることは考慮される必要がある。</w:t>
      </w:r>
    </w:p>
    <w:p w14:paraId="4B5AC9F5" w14:textId="2E6F57E2" w:rsidR="00335836" w:rsidRPr="00E01008" w:rsidRDefault="00E01008" w:rsidP="00E01008">
      <w:pPr>
        <w:rPr>
          <w:rFonts w:ascii="ＭＳ 明朝" w:eastAsia="ＭＳ 明朝" w:hAnsi="ＭＳ 明朝"/>
        </w:rPr>
      </w:pPr>
      <w:r>
        <w:rPr>
          <w:rFonts w:ascii="ＭＳ 明朝" w:eastAsia="ＭＳ 明朝" w:hAnsi="ＭＳ 明朝" w:hint="eastAsia"/>
        </w:rPr>
        <w:t xml:space="preserve">　</w:t>
      </w:r>
      <w:r w:rsidR="00335836" w:rsidRPr="00E01008">
        <w:rPr>
          <w:rFonts w:ascii="ＭＳ 明朝" w:eastAsia="ＭＳ 明朝" w:hAnsi="ＭＳ 明朝" w:hint="eastAsia"/>
        </w:rPr>
        <w:t>参加者プールの管理は事務的な課題の１つである。</w:t>
      </w:r>
      <w:r w:rsidR="00167E65">
        <w:rPr>
          <w:rFonts w:ascii="ＭＳ 明朝" w:eastAsia="ＭＳ 明朝" w:hAnsi="ＭＳ 明朝" w:hint="eastAsia"/>
        </w:rPr>
        <w:t>実験が１回きりの場合は、実験者が</w:t>
      </w:r>
      <w:r w:rsidR="00167E65" w:rsidRPr="000F1D07">
        <w:rPr>
          <w:rFonts w:ascii="Times New Roman" w:eastAsia="ＭＳ 明朝" w:hAnsi="Times New Roman" w:cs="Times New Roman"/>
        </w:rPr>
        <w:t>Excel</w:t>
      </w:r>
      <w:r w:rsidR="00167E65">
        <w:rPr>
          <w:rFonts w:ascii="ＭＳ 明朝" w:eastAsia="ＭＳ 明朝" w:hAnsi="ＭＳ 明朝" w:hint="eastAsia"/>
        </w:rPr>
        <w:t>などを用いて管理すれば良いが、</w:t>
      </w:r>
      <w:r w:rsidR="00335836" w:rsidRPr="00E01008">
        <w:rPr>
          <w:rFonts w:ascii="ＭＳ 明朝" w:eastAsia="ＭＳ 明朝" w:hAnsi="ＭＳ 明朝" w:hint="eastAsia"/>
        </w:rPr>
        <w:t>恒常</w:t>
      </w:r>
      <w:r w:rsidR="00167E65">
        <w:rPr>
          <w:rFonts w:ascii="ＭＳ 明朝" w:eastAsia="ＭＳ 明朝" w:hAnsi="ＭＳ 明朝" w:hint="eastAsia"/>
        </w:rPr>
        <w:t>的に多数の実験を行う場合は、大学院生・ポスドクを含めたスタッフを指定し、</w:t>
      </w:r>
      <w:r w:rsidR="00335836" w:rsidRPr="00E01008">
        <w:rPr>
          <w:rFonts w:ascii="ＭＳ 明朝" w:eastAsia="ＭＳ 明朝" w:hAnsi="ＭＳ 明朝" w:hint="eastAsia"/>
        </w:rPr>
        <w:t>参加者プールを管理する必要がある。多数の実験を行う場合は、参加者が同種の実験に複数回参加することのないよう確認する必要がある。</w:t>
      </w:r>
      <w:r w:rsidR="00F60299">
        <w:rPr>
          <w:rFonts w:ascii="ＭＳ 明朝" w:eastAsia="ＭＳ 明朝" w:hAnsi="ＭＳ 明朝" w:hint="eastAsia"/>
        </w:rPr>
        <w:t>参加者募集・管理のシステムとして、海外では</w:t>
      </w:r>
      <w:r w:rsidR="00F60299" w:rsidRPr="000F1D07">
        <w:rPr>
          <w:rFonts w:ascii="Times New Roman" w:eastAsia="ＭＳ 明朝" w:hAnsi="Times New Roman" w:cs="Times New Roman"/>
        </w:rPr>
        <w:t>ORSEE</w:t>
      </w:r>
      <w:r w:rsidR="00F60299">
        <w:rPr>
          <w:rFonts w:ascii="ＭＳ 明朝" w:eastAsia="ＭＳ 明朝" w:hAnsi="ＭＳ 明朝" w:hint="eastAsia"/>
        </w:rPr>
        <w:t>というシステムが使われているが、日本では一般的ではない。</w:t>
      </w:r>
    </w:p>
    <w:p w14:paraId="4B7ED9CA" w14:textId="77777777" w:rsidR="0036188D" w:rsidRDefault="00E01008" w:rsidP="0029215A">
      <w:pPr>
        <w:rPr>
          <w:rFonts w:ascii="ＭＳ 明朝" w:eastAsia="ＭＳ 明朝" w:hAnsi="ＭＳ 明朝"/>
        </w:rPr>
      </w:pPr>
      <w:r>
        <w:rPr>
          <w:rFonts w:ascii="ＭＳ 明朝" w:eastAsia="ＭＳ 明朝" w:hAnsi="ＭＳ 明朝" w:hint="eastAsia"/>
        </w:rPr>
        <w:t xml:space="preserve">　コンピュータを用いる場合、何らかのプログラムを用いる必要があるが、プログラムに</w:t>
      </w:r>
      <w:r w:rsidR="00335836" w:rsidRPr="00E01008">
        <w:rPr>
          <w:rFonts w:ascii="ＭＳ 明朝" w:eastAsia="ＭＳ 明朝" w:hAnsi="ＭＳ 明朝" w:hint="eastAsia"/>
        </w:rPr>
        <w:t>指定があるわけではない。</w:t>
      </w:r>
      <w:r w:rsidR="00335836" w:rsidRPr="000F1D07">
        <w:rPr>
          <w:rFonts w:ascii="Times New Roman" w:eastAsia="ＭＳ 明朝" w:hAnsi="Times New Roman" w:cs="Times New Roman"/>
        </w:rPr>
        <w:t>Java</w:t>
      </w:r>
      <w:r w:rsidR="00335836" w:rsidRPr="00E01008">
        <w:rPr>
          <w:rFonts w:ascii="ＭＳ 明朝" w:eastAsia="ＭＳ 明朝" w:hAnsi="ＭＳ 明朝" w:hint="eastAsia"/>
        </w:rPr>
        <w:t>や</w:t>
      </w:r>
      <w:r w:rsidR="00335836" w:rsidRPr="000F1D07">
        <w:rPr>
          <w:rFonts w:ascii="Times New Roman" w:eastAsia="ＭＳ 明朝" w:hAnsi="Times New Roman" w:cs="Times New Roman"/>
        </w:rPr>
        <w:t>Python</w:t>
      </w:r>
      <w:r w:rsidR="00335836" w:rsidRPr="00E01008">
        <w:rPr>
          <w:rFonts w:ascii="ＭＳ 明朝" w:eastAsia="ＭＳ 明朝" w:hAnsi="ＭＳ 明朝" w:hint="eastAsia"/>
        </w:rPr>
        <w:t>などを用いて自分でプログラミングをする研究者もいる。経済実験で最も用いられているのが</w:t>
      </w:r>
      <w:proofErr w:type="spellStart"/>
      <w:r w:rsidR="00335836" w:rsidRPr="000F1D07">
        <w:rPr>
          <w:rFonts w:ascii="Times New Roman" w:eastAsia="ＭＳ 明朝" w:hAnsi="Times New Roman" w:cs="Times New Roman"/>
        </w:rPr>
        <w:t>zTree</w:t>
      </w:r>
      <w:proofErr w:type="spellEnd"/>
      <w:r w:rsidR="006A6574">
        <w:rPr>
          <w:rFonts w:ascii="ＭＳ 明朝" w:eastAsia="ＭＳ 明朝" w:hAnsi="ＭＳ 明朝" w:hint="eastAsia"/>
        </w:rPr>
        <w:t>というソフトウェア</w:t>
      </w:r>
      <w:r w:rsidR="00335836" w:rsidRPr="00E01008">
        <w:rPr>
          <w:rFonts w:ascii="ＭＳ 明朝" w:eastAsia="ＭＳ 明朝" w:hAnsi="ＭＳ 明朝" w:hint="eastAsia"/>
        </w:rPr>
        <w:t>である</w:t>
      </w:r>
      <w:r>
        <w:rPr>
          <w:rFonts w:ascii="ＭＳ 明朝" w:eastAsia="ＭＳ 明朝" w:hAnsi="ＭＳ 明朝" w:hint="eastAsia"/>
        </w:rPr>
        <w:t>（</w:t>
      </w:r>
      <w:proofErr w:type="spellStart"/>
      <w:r w:rsidR="006A6574">
        <w:rPr>
          <w:rFonts w:ascii="Times New Roman" w:eastAsia="ＭＳ 明朝" w:hAnsi="Times New Roman" w:cs="Times New Roman"/>
        </w:rPr>
        <w:t>Fischbacher</w:t>
      </w:r>
      <w:proofErr w:type="spellEnd"/>
      <w:r w:rsidR="006A6574">
        <w:rPr>
          <w:rFonts w:ascii="Times New Roman" w:eastAsia="ＭＳ 明朝" w:hAnsi="Times New Roman" w:cs="Times New Roman"/>
        </w:rPr>
        <w:t xml:space="preserve"> 2007</w:t>
      </w:r>
      <w:r>
        <w:rPr>
          <w:rFonts w:ascii="ＭＳ 明朝" w:eastAsia="ＭＳ 明朝" w:hAnsi="ＭＳ 明朝" w:hint="eastAsia"/>
        </w:rPr>
        <w:t>）</w:t>
      </w:r>
      <w:r w:rsidR="00335836" w:rsidRPr="00E01008">
        <w:rPr>
          <w:rFonts w:ascii="ＭＳ 明朝" w:eastAsia="ＭＳ 明朝" w:hAnsi="ＭＳ 明朝" w:hint="eastAsia"/>
        </w:rPr>
        <w:t>。</w:t>
      </w:r>
      <w:proofErr w:type="spellStart"/>
      <w:r w:rsidR="00335836" w:rsidRPr="000F1D07">
        <w:rPr>
          <w:rFonts w:ascii="Times New Roman" w:eastAsia="ＭＳ 明朝" w:hAnsi="Times New Roman" w:cs="Times New Roman"/>
        </w:rPr>
        <w:t>zTree</w:t>
      </w:r>
      <w:proofErr w:type="spellEnd"/>
      <w:r w:rsidR="006A6574">
        <w:rPr>
          <w:rFonts w:ascii="ＭＳ 明朝" w:eastAsia="ＭＳ 明朝" w:hAnsi="ＭＳ 明朝" w:hint="eastAsia"/>
        </w:rPr>
        <w:t>は経済実験に特化したソフトウェアであり、</w:t>
      </w:r>
      <w:r w:rsidR="00CB7CD3">
        <w:rPr>
          <w:rFonts w:ascii="ＭＳ 明朝" w:eastAsia="ＭＳ 明朝" w:hAnsi="ＭＳ 明朝" w:hint="eastAsia"/>
        </w:rPr>
        <w:t>許可を得れば無償で使用できる（</w:t>
      </w:r>
      <w:r w:rsidR="00CB7CD3" w:rsidRPr="000F1D07">
        <w:rPr>
          <w:rFonts w:ascii="Times New Roman" w:eastAsia="ＭＳ 明朝" w:hAnsi="Times New Roman" w:cs="Times New Roman"/>
        </w:rPr>
        <w:t>http://www.ztree.uzh.ch/en.html</w:t>
      </w:r>
      <w:r w:rsidR="00CB7CD3">
        <w:rPr>
          <w:rFonts w:ascii="ＭＳ 明朝" w:eastAsia="ＭＳ 明朝" w:hAnsi="ＭＳ 明朝" w:hint="eastAsia"/>
        </w:rPr>
        <w:t>）。</w:t>
      </w:r>
      <w:proofErr w:type="spellStart"/>
      <w:r w:rsidR="00335836" w:rsidRPr="000F1D07">
        <w:rPr>
          <w:rFonts w:ascii="Times New Roman" w:eastAsia="ＭＳ 明朝" w:hAnsi="Times New Roman" w:cs="Times New Roman"/>
        </w:rPr>
        <w:t>zTree</w:t>
      </w:r>
      <w:proofErr w:type="spellEnd"/>
      <w:r w:rsidR="00335836" w:rsidRPr="00E01008">
        <w:rPr>
          <w:rFonts w:ascii="ＭＳ 明朝" w:eastAsia="ＭＳ 明朝" w:hAnsi="ＭＳ 明朝" w:hint="eastAsia"/>
        </w:rPr>
        <w:t>は</w:t>
      </w:r>
      <w:r w:rsidR="0029215A" w:rsidRPr="000F1D07">
        <w:rPr>
          <w:rFonts w:ascii="Times New Roman" w:eastAsia="ＭＳ 明朝" w:hAnsi="Times New Roman" w:cs="Times New Roman"/>
        </w:rPr>
        <w:t>W</w:t>
      </w:r>
      <w:r w:rsidR="00335836" w:rsidRPr="000F1D07">
        <w:rPr>
          <w:rFonts w:ascii="Times New Roman" w:eastAsia="ＭＳ 明朝" w:hAnsi="Times New Roman" w:cs="Times New Roman"/>
        </w:rPr>
        <w:t>indows</w:t>
      </w:r>
      <w:r w:rsidR="00335836" w:rsidRPr="00E01008">
        <w:rPr>
          <w:rFonts w:ascii="ＭＳ 明朝" w:eastAsia="ＭＳ 明朝" w:hAnsi="ＭＳ 明朝" w:hint="eastAsia"/>
        </w:rPr>
        <w:t>のみで動作するソフトウェアのため、現在は</w:t>
      </w:r>
      <w:r w:rsidR="00335836" w:rsidRPr="000F1D07">
        <w:rPr>
          <w:rFonts w:ascii="Times New Roman" w:eastAsia="ＭＳ 明朝" w:hAnsi="Times New Roman" w:cs="Times New Roman"/>
        </w:rPr>
        <w:t>Mac, Linux</w:t>
      </w:r>
      <w:r w:rsidR="00335836" w:rsidRPr="00E01008">
        <w:rPr>
          <w:rFonts w:ascii="ＭＳ 明朝" w:eastAsia="ＭＳ 明朝" w:hAnsi="ＭＳ 明朝"/>
        </w:rPr>
        <w:t xml:space="preserve">, </w:t>
      </w:r>
      <w:r w:rsidR="00335836" w:rsidRPr="00E01008">
        <w:rPr>
          <w:rFonts w:ascii="ＭＳ 明朝" w:eastAsia="ＭＳ 明朝" w:hAnsi="ＭＳ 明朝" w:hint="eastAsia"/>
        </w:rPr>
        <w:t>各種タブレットや</w:t>
      </w:r>
      <w:r w:rsidR="00335836" w:rsidRPr="004853A6">
        <w:rPr>
          <w:rFonts w:ascii="Times New Roman" w:eastAsia="ＭＳ 明朝" w:hAnsi="Times New Roman" w:cs="Times New Roman"/>
        </w:rPr>
        <w:t>Web</w:t>
      </w:r>
      <w:r w:rsidR="00CB7CD3">
        <w:rPr>
          <w:rFonts w:ascii="ＭＳ 明朝" w:eastAsia="ＭＳ 明朝" w:hAnsi="ＭＳ 明朝" w:hint="eastAsia"/>
        </w:rPr>
        <w:t>上で動作できるソフトウェアの開発が進められてい</w:t>
      </w:r>
      <w:r w:rsidR="0029215A">
        <w:rPr>
          <w:rFonts w:ascii="ＭＳ 明朝" w:eastAsia="ＭＳ 明朝" w:hAnsi="ＭＳ 明朝" w:hint="eastAsia"/>
        </w:rPr>
        <w:t>る。例えば</w:t>
      </w:r>
      <w:proofErr w:type="spellStart"/>
      <w:r w:rsidR="0029215A" w:rsidRPr="000F1D07">
        <w:rPr>
          <w:rFonts w:ascii="Times New Roman" w:eastAsia="ＭＳ 明朝" w:hAnsi="Times New Roman" w:cs="Times New Roman"/>
        </w:rPr>
        <w:t>oTree</w:t>
      </w:r>
      <w:proofErr w:type="spellEnd"/>
      <w:r w:rsidR="0029215A">
        <w:rPr>
          <w:rFonts w:ascii="ＭＳ 明朝" w:eastAsia="ＭＳ 明朝" w:hAnsi="ＭＳ 明朝" w:hint="eastAsia"/>
        </w:rPr>
        <w:t>（</w:t>
      </w:r>
      <w:r w:rsidR="0029215A">
        <w:rPr>
          <w:rFonts w:ascii="Century" w:eastAsia="ＭＳ 明朝" w:hAnsi="Century"/>
        </w:rPr>
        <w:t>Chen et al. 201</w:t>
      </w:r>
      <w:r w:rsidR="0029215A" w:rsidRPr="0029215A">
        <w:rPr>
          <w:rFonts w:ascii="Century" w:eastAsia="ＭＳ 明朝" w:hAnsi="Century"/>
        </w:rPr>
        <w:t>6</w:t>
      </w:r>
      <w:r w:rsidR="0029215A">
        <w:rPr>
          <w:rFonts w:ascii="ＭＳ 明朝" w:eastAsia="ＭＳ 明朝" w:hAnsi="ＭＳ 明朝" w:hint="eastAsia"/>
        </w:rPr>
        <w:t>）は次のスタンダードとして有力なソフトウェアである。</w:t>
      </w:r>
    </w:p>
    <w:p w14:paraId="338BC75D" w14:textId="58E757CE" w:rsidR="0036188D" w:rsidRDefault="0036188D" w:rsidP="0029215A">
      <w:pPr>
        <w:rPr>
          <w:rFonts w:ascii="ＭＳ 明朝" w:eastAsia="ＭＳ 明朝" w:hAnsi="ＭＳ 明朝"/>
        </w:rPr>
      </w:pPr>
      <w:r>
        <w:rPr>
          <w:rFonts w:ascii="ＭＳ 明朝" w:eastAsia="ＭＳ 明朝" w:hAnsi="ＭＳ 明朝" w:hint="eastAsia"/>
        </w:rPr>
        <w:t xml:space="preserve">　参加者に対する指示（インストラクション）は、文字情報と音声情報を組み合わせて行うのが一般的である。これは、実験上の設定を参加者に確実に理解させるために必要である。文字情報としては、紙の説明書を配布するか、コンピュータのスクリーン上に表示させる。どちらの場合でも、実験中にいつでも設定を確認できるようにするのが望ましい。音声情報としては、実験者が説明</w:t>
      </w:r>
      <w:r w:rsidR="004853A6">
        <w:rPr>
          <w:rFonts w:ascii="ＭＳ 明朝" w:eastAsia="ＭＳ 明朝" w:hAnsi="ＭＳ 明朝" w:hint="eastAsia"/>
        </w:rPr>
        <w:t>を読み上げるか、事前に録音しておいた音声あるいは機械音声を流す</w:t>
      </w:r>
      <w:r w:rsidR="00CE6D47">
        <w:rPr>
          <w:rStyle w:val="aa"/>
          <w:rFonts w:ascii="ＭＳ 明朝" w:eastAsia="ＭＳ 明朝" w:hAnsi="ＭＳ 明朝"/>
        </w:rPr>
        <w:footnoteReference w:id="5"/>
      </w:r>
      <w:r w:rsidR="004853A6">
        <w:rPr>
          <w:rFonts w:ascii="ＭＳ 明朝" w:eastAsia="ＭＳ 明朝" w:hAnsi="ＭＳ 明朝" w:hint="eastAsia"/>
        </w:rPr>
        <w:t>。</w:t>
      </w:r>
      <w:r>
        <w:rPr>
          <w:rFonts w:ascii="ＭＳ 明朝" w:eastAsia="ＭＳ 明朝" w:hAnsi="ＭＳ 明朝" w:hint="eastAsia"/>
        </w:rPr>
        <w:t>音声情報を使う理由は、参加者が説明を「聞いた」ことを担保するためである。誘導を避けるため、実験の説明は研究者本人ではないスタッフ（直接関係のない大学院生など）が行うことが望ましい。</w:t>
      </w:r>
    </w:p>
    <w:p w14:paraId="404BC4E3" w14:textId="28F2C0A3" w:rsidR="00335836" w:rsidRDefault="004853A6" w:rsidP="00C85DBD">
      <w:pPr>
        <w:rPr>
          <w:rFonts w:ascii="ＭＳ 明朝" w:eastAsia="ＭＳ 明朝" w:hAnsi="ＭＳ 明朝"/>
        </w:rPr>
      </w:pPr>
      <w:r>
        <w:rPr>
          <w:rFonts w:ascii="ＭＳ 明朝" w:eastAsia="ＭＳ 明朝" w:hAnsi="ＭＳ 明朝" w:hint="eastAsia"/>
        </w:rPr>
        <w:t xml:space="preserve">　実験指示書</w:t>
      </w:r>
      <w:r w:rsidR="0036188D">
        <w:rPr>
          <w:rFonts w:ascii="ＭＳ 明朝" w:eastAsia="ＭＳ 明朝" w:hAnsi="ＭＳ 明朝" w:hint="eastAsia"/>
        </w:rPr>
        <w:t>における注意点を何点か述べる。まず、</w:t>
      </w:r>
      <w:r w:rsidR="00335836" w:rsidRPr="0036188D">
        <w:rPr>
          <w:rFonts w:ascii="ＭＳ 明朝" w:eastAsia="ＭＳ 明朝" w:hAnsi="ＭＳ 明朝" w:hint="eastAsia"/>
        </w:rPr>
        <w:t>実験では</w:t>
      </w:r>
      <w:r w:rsidR="0036188D">
        <w:rPr>
          <w:rFonts w:ascii="ＭＳ 明朝" w:eastAsia="ＭＳ 明朝" w:hAnsi="ＭＳ 明朝" w:hint="eastAsia"/>
        </w:rPr>
        <w:t>できるだけ</w:t>
      </w:r>
      <w:r w:rsidR="00335836" w:rsidRPr="0036188D">
        <w:rPr>
          <w:rFonts w:ascii="ＭＳ 明朝" w:eastAsia="ＭＳ 明朝" w:hAnsi="ＭＳ 明朝" w:hint="eastAsia"/>
        </w:rPr>
        <w:t>ニュートラル</w:t>
      </w:r>
      <w:r w:rsidR="0036188D">
        <w:rPr>
          <w:rFonts w:ascii="ＭＳ 明朝" w:eastAsia="ＭＳ 明朝" w:hAnsi="ＭＳ 明朝" w:hint="eastAsia"/>
        </w:rPr>
        <w:t>な言葉を使うのが好ましい。「経営者」や「労働者」のように、参加者</w:t>
      </w:r>
      <w:r w:rsidR="00335836" w:rsidRPr="0036188D">
        <w:rPr>
          <w:rFonts w:ascii="ＭＳ 明朝" w:eastAsia="ＭＳ 明朝" w:hAnsi="ＭＳ 明朝" w:hint="eastAsia"/>
        </w:rPr>
        <w:t>の役割を明確に与えて</w:t>
      </w:r>
      <w:r w:rsidR="00335836" w:rsidRPr="0036188D">
        <w:rPr>
          <w:rFonts w:ascii="ＭＳ 明朝" w:eastAsia="ＭＳ 明朝" w:hAnsi="ＭＳ 明朝" w:hint="eastAsia"/>
        </w:rPr>
        <w:lastRenderedPageBreak/>
        <w:t>しまうと、自分の意思で行動を決定するのではなく、与えられた役割を想定して行動を選択する可能性がある（フレーム効果）。ただし、ニュートラルな言葉を使用することで指示が抽象的になりすぎてしまいゲームの理解に影響が出る場合は、多少のコンテクストを加えることもあり得る。</w:t>
      </w:r>
      <w:r w:rsidR="00C85DBD">
        <w:rPr>
          <w:rFonts w:ascii="ＭＳ 明朝" w:eastAsia="ＭＳ 明朝" w:hAnsi="ＭＳ 明朝" w:hint="eastAsia"/>
        </w:rPr>
        <w:t>また、報酬に関しては</w:t>
      </w:r>
      <w:r w:rsidR="00335836" w:rsidRPr="00C85DBD">
        <w:rPr>
          <w:rFonts w:ascii="ＭＳ 明朝" w:eastAsia="ＭＳ 明朝" w:hAnsi="ＭＳ 明朝" w:hint="eastAsia"/>
        </w:rPr>
        <w:t>、ゲームによって</w:t>
      </w:r>
      <w:r w:rsidR="00C85DBD">
        <w:rPr>
          <w:rFonts w:ascii="ＭＳ 明朝" w:eastAsia="ＭＳ 明朝" w:hAnsi="ＭＳ 明朝" w:hint="eastAsia"/>
        </w:rPr>
        <w:t>参加者</w:t>
      </w:r>
      <w:r w:rsidR="00335836" w:rsidRPr="00C85DBD">
        <w:rPr>
          <w:rFonts w:ascii="ＭＳ 明朝" w:eastAsia="ＭＳ 明朝" w:hAnsi="ＭＳ 明朝" w:hint="eastAsia"/>
        </w:rPr>
        <w:t>が獲得する金額を直接インストラクションに記載するのではなく、獲得ポイントを示し、そしてポイントと金額の交換比率を記載することが好ましい。</w:t>
      </w:r>
      <w:r w:rsidR="00C85DBD" w:rsidRPr="00C85DBD">
        <w:rPr>
          <w:rFonts w:ascii="ＭＳ 明朝" w:eastAsia="ＭＳ 明朝" w:hAnsi="ＭＳ 明朝"/>
        </w:rPr>
        <w:t>実験上のパラメータとポイントの関係を表現する方法として、数式を用いる方法と、利得表を用いる方法がある。数式を用いる場合は簡潔に表現できるが、数式に慣れていない人には難しい可能性がある（特に複雑な式となってしまう場合）。利得表を用いて説明するほうがわかりやすい場合もあるが、選択肢が多い場合は表が大きくなりすぎてしまうなどの別の問題が発生しうる。また、利得表自体も馴染みがあるとは言えない可能性もある。</w:t>
      </w:r>
    </w:p>
    <w:p w14:paraId="6E66B94C" w14:textId="25593C2E" w:rsidR="00335836" w:rsidRPr="00C85DBD" w:rsidRDefault="00C85DBD" w:rsidP="00C85DBD">
      <w:pPr>
        <w:rPr>
          <w:rFonts w:ascii="ＭＳ 明朝" w:eastAsia="ＭＳ 明朝" w:hAnsi="ＭＳ 明朝"/>
        </w:rPr>
      </w:pPr>
      <w:r>
        <w:rPr>
          <w:rFonts w:ascii="ＭＳ 明朝" w:eastAsia="ＭＳ 明朝" w:hAnsi="ＭＳ 明朝" w:hint="eastAsia"/>
        </w:rPr>
        <w:t xml:space="preserve">　実験で得られる報酬金額は、</w:t>
      </w:r>
      <w:r w:rsidR="00E52074">
        <w:rPr>
          <w:rFonts w:ascii="ＭＳ 明朝" w:eastAsia="ＭＳ 明朝" w:hAnsi="ＭＳ 明朝" w:hint="eastAsia"/>
        </w:rPr>
        <w:t>参加者</w:t>
      </w:r>
      <w:r>
        <w:rPr>
          <w:rFonts w:ascii="ＭＳ 明朝" w:eastAsia="ＭＳ 明朝" w:hAnsi="ＭＳ 明朝" w:hint="eastAsia"/>
        </w:rPr>
        <w:t>が</w:t>
      </w:r>
      <w:r w:rsidR="00335836" w:rsidRPr="00C85DBD">
        <w:rPr>
          <w:rFonts w:ascii="ＭＳ 明朝" w:eastAsia="ＭＳ 明朝" w:hAnsi="ＭＳ 明朝" w:hint="eastAsia"/>
        </w:rPr>
        <w:t>報酬を獲得したいというインセンティブを抱くように設定する。あまりにも安く報酬設定すると、金銭的なインセンティブが機能しないし、高すぎても費用が高くなるだけである。</w:t>
      </w:r>
      <w:r>
        <w:rPr>
          <w:rFonts w:ascii="ＭＳ 明朝" w:eastAsia="ＭＳ 明朝" w:hAnsi="ＭＳ 明朝" w:hint="eastAsia"/>
        </w:rPr>
        <w:t>一般に</w:t>
      </w:r>
      <w:r w:rsidR="00335836" w:rsidRPr="00C85DBD">
        <w:rPr>
          <w:rFonts w:ascii="ＭＳ 明朝" w:eastAsia="ＭＳ 明朝" w:hAnsi="ＭＳ 明朝" w:hint="eastAsia"/>
        </w:rPr>
        <w:t>、</w:t>
      </w:r>
      <w:r>
        <w:rPr>
          <w:rFonts w:ascii="ＭＳ 明朝" w:eastAsia="ＭＳ 明朝" w:hAnsi="ＭＳ 明朝" w:hint="eastAsia"/>
        </w:rPr>
        <w:t>参加者が普通にアルバイトをして稼ぐことのできる</w:t>
      </w:r>
      <w:r w:rsidR="00335836" w:rsidRPr="00C85DBD">
        <w:rPr>
          <w:rFonts w:ascii="ＭＳ 明朝" w:eastAsia="ＭＳ 明朝" w:hAnsi="ＭＳ 明朝" w:hint="eastAsia"/>
        </w:rPr>
        <w:t>時給の</w:t>
      </w:r>
      <w:r w:rsidR="00335836" w:rsidRPr="00C85DBD">
        <w:rPr>
          <w:rFonts w:ascii="ＭＳ 明朝" w:eastAsia="ＭＳ 明朝" w:hAnsi="ＭＳ 明朝"/>
        </w:rPr>
        <w:t>1.5倍</w:t>
      </w:r>
      <w:r>
        <w:rPr>
          <w:rFonts w:ascii="ＭＳ 明朝" w:eastAsia="ＭＳ 明朝" w:hAnsi="ＭＳ 明朝" w:hint="eastAsia"/>
        </w:rPr>
        <w:t>程度</w:t>
      </w:r>
      <w:r w:rsidR="00335836" w:rsidRPr="00C85DBD">
        <w:rPr>
          <w:rFonts w:ascii="ＭＳ 明朝" w:eastAsia="ＭＳ 明朝" w:hAnsi="ＭＳ 明朝"/>
        </w:rPr>
        <w:t>で支払うのが適切と考えられている。</w:t>
      </w:r>
      <w:r w:rsidR="00E52074">
        <w:rPr>
          <w:rFonts w:ascii="ＭＳ 明朝" w:eastAsia="ＭＳ 明朝" w:hAnsi="ＭＳ 明朝" w:hint="eastAsia"/>
        </w:rPr>
        <w:t>参加者</w:t>
      </w:r>
      <w:r>
        <w:rPr>
          <w:rFonts w:ascii="ＭＳ 明朝" w:eastAsia="ＭＳ 明朝" w:hAnsi="ＭＳ 明朝" w:hint="eastAsia"/>
        </w:rPr>
        <w:t>が</w:t>
      </w:r>
      <w:r w:rsidR="00335836" w:rsidRPr="00C85DBD">
        <w:rPr>
          <w:rFonts w:ascii="ＭＳ 明朝" w:eastAsia="ＭＳ 明朝" w:hAnsi="ＭＳ 明朝" w:hint="eastAsia"/>
        </w:rPr>
        <w:t>一度に複数の実験を行う場合</w:t>
      </w:r>
      <w:r>
        <w:rPr>
          <w:rFonts w:ascii="ＭＳ 明朝" w:eastAsia="ＭＳ 明朝" w:hAnsi="ＭＳ 明朝" w:hint="eastAsia"/>
        </w:rPr>
        <w:t>、それぞれの実験で獲得した金額の合計を支払う方法と、複数の実験結果のうち１つを元に報酬を支払う方法がある。金額の合計を支払う場合、</w:t>
      </w:r>
      <w:r w:rsidR="00335836" w:rsidRPr="00C85DBD">
        <w:rPr>
          <w:rFonts w:ascii="ＭＳ 明朝" w:eastAsia="ＭＳ 明朝" w:hAnsi="ＭＳ 明朝" w:hint="eastAsia"/>
        </w:rPr>
        <w:t>実験の最初の段階で好成績を残し、報酬金額が高くなると、後半でやる気を失う可能性がある</w:t>
      </w:r>
      <w:r>
        <w:rPr>
          <w:rFonts w:ascii="ＭＳ 明朝" w:eastAsia="ＭＳ 明朝" w:hAnsi="ＭＳ 明朝" w:hint="eastAsia"/>
        </w:rPr>
        <w:t>という問題がある</w:t>
      </w:r>
      <w:r w:rsidR="00335836" w:rsidRPr="00C85DBD">
        <w:rPr>
          <w:rFonts w:ascii="ＭＳ 明朝" w:eastAsia="ＭＳ 明朝" w:hAnsi="ＭＳ 明朝" w:hint="eastAsia"/>
        </w:rPr>
        <w:t>（</w:t>
      </w:r>
      <w:r w:rsidR="00335836" w:rsidRPr="000F1D07">
        <w:rPr>
          <w:rFonts w:ascii="Times New Roman" w:eastAsia="ＭＳ 明朝" w:hAnsi="Times New Roman" w:cs="Times New Roman"/>
        </w:rPr>
        <w:t>wealth effect</w:t>
      </w:r>
      <w:r w:rsidR="00335836" w:rsidRPr="00C85DBD">
        <w:rPr>
          <w:rFonts w:ascii="ＭＳ 明朝" w:eastAsia="ＭＳ 明朝" w:hAnsi="ＭＳ 明朝"/>
        </w:rPr>
        <w:t>）</w:t>
      </w:r>
      <w:r w:rsidR="00335836" w:rsidRPr="00C85DBD">
        <w:rPr>
          <w:rFonts w:ascii="ＭＳ 明朝" w:eastAsia="ＭＳ 明朝" w:hAnsi="ＭＳ 明朝" w:hint="eastAsia"/>
        </w:rPr>
        <w:t>。</w:t>
      </w:r>
      <w:r>
        <w:rPr>
          <w:rFonts w:ascii="ＭＳ 明朝" w:eastAsia="ＭＳ 明朝" w:hAnsi="ＭＳ 明朝" w:hint="eastAsia"/>
        </w:rPr>
        <w:t>これを避けるため、</w:t>
      </w:r>
      <w:r w:rsidR="00335836" w:rsidRPr="00C85DBD">
        <w:rPr>
          <w:rFonts w:ascii="ＭＳ 明朝" w:eastAsia="ＭＳ 明朝" w:hAnsi="ＭＳ 明朝" w:hint="eastAsia"/>
        </w:rPr>
        <w:t>複数の実験結果から無作為に１つ</w:t>
      </w:r>
      <w:r>
        <w:rPr>
          <w:rFonts w:ascii="ＭＳ 明朝" w:eastAsia="ＭＳ 明朝" w:hAnsi="ＭＳ 明朝" w:hint="eastAsia"/>
        </w:rPr>
        <w:t>の結果を選び、その結果をもとに報酬を決めるほうが好ましいと考えられている</w:t>
      </w:r>
      <w:r w:rsidR="00335836" w:rsidRPr="00C85DBD">
        <w:rPr>
          <w:rFonts w:ascii="ＭＳ 明朝" w:eastAsia="ＭＳ 明朝" w:hAnsi="ＭＳ 明朝" w:hint="eastAsia"/>
        </w:rPr>
        <w:t>。</w:t>
      </w:r>
    </w:p>
    <w:p w14:paraId="102B6417" w14:textId="1872853A" w:rsidR="0029215A" w:rsidRPr="00C85DBD" w:rsidRDefault="00C85DBD" w:rsidP="00C85DBD">
      <w:pPr>
        <w:rPr>
          <w:rFonts w:ascii="ＭＳ 明朝" w:eastAsia="ＭＳ 明朝" w:hAnsi="ＭＳ 明朝"/>
          <w:b/>
        </w:rPr>
      </w:pPr>
      <w:r>
        <w:rPr>
          <w:rFonts w:ascii="ＭＳ 明朝" w:eastAsia="ＭＳ 明朝" w:hAnsi="ＭＳ 明朝" w:hint="eastAsia"/>
        </w:rPr>
        <w:t xml:space="preserve">　</w:t>
      </w:r>
      <w:r w:rsidR="0029215A" w:rsidRPr="00C85DBD">
        <w:rPr>
          <w:rFonts w:ascii="ＭＳ 明朝" w:eastAsia="ＭＳ 明朝" w:hAnsi="ＭＳ 明朝" w:hint="eastAsia"/>
        </w:rPr>
        <w:t>実験を実施するにあたって現実的に必要となるのが研究費である。研究費の大半を占めるのが参加者への謝金である。必要額は研究によって大きく異なるが、</w:t>
      </w:r>
      <w:r>
        <w:rPr>
          <w:rFonts w:ascii="ＭＳ 明朝" w:eastAsia="ＭＳ 明朝" w:hAnsi="ＭＳ 明朝" w:hint="eastAsia"/>
        </w:rPr>
        <w:t>例えば</w:t>
      </w:r>
      <w:r w:rsidR="0029215A" w:rsidRPr="00C85DBD">
        <w:rPr>
          <w:rFonts w:ascii="ＭＳ 明朝" w:eastAsia="ＭＳ 明朝" w:hAnsi="ＭＳ 明朝" w:hint="eastAsia"/>
        </w:rPr>
        <w:t>参加者</w:t>
      </w:r>
      <w:r>
        <w:rPr>
          <w:rFonts w:ascii="ＭＳ 明朝" w:eastAsia="ＭＳ 明朝" w:hAnsi="ＭＳ 明朝" w:hint="eastAsia"/>
        </w:rPr>
        <w:t>が</w:t>
      </w:r>
      <w:r>
        <w:rPr>
          <w:rFonts w:ascii="ＭＳ 明朝" w:eastAsia="ＭＳ 明朝" w:hAnsi="ＭＳ 明朝"/>
        </w:rPr>
        <w:t>3</w:t>
      </w:r>
      <w:r w:rsidR="0029215A" w:rsidRPr="00C85DBD">
        <w:rPr>
          <w:rFonts w:ascii="ＭＳ 明朝" w:eastAsia="ＭＳ 明朝" w:hAnsi="ＭＳ 明朝"/>
        </w:rPr>
        <w:t>00</w:t>
      </w:r>
      <w:r w:rsidR="0029215A" w:rsidRPr="00C85DBD">
        <w:rPr>
          <w:rFonts w:ascii="ＭＳ 明朝" w:eastAsia="ＭＳ 明朝" w:hAnsi="ＭＳ 明朝" w:hint="eastAsia"/>
        </w:rPr>
        <w:t>人、謝金</w:t>
      </w:r>
      <w:r>
        <w:rPr>
          <w:rFonts w:ascii="ＭＳ 明朝" w:eastAsia="ＭＳ 明朝" w:hAnsi="ＭＳ 明朝" w:hint="eastAsia"/>
        </w:rPr>
        <w:t>を平均</w:t>
      </w:r>
      <w:r>
        <w:rPr>
          <w:rFonts w:ascii="ＭＳ 明朝" w:eastAsia="ＭＳ 明朝" w:hAnsi="ＭＳ 明朝"/>
        </w:rPr>
        <w:t>2,</w:t>
      </w:r>
      <w:r w:rsidR="0029215A" w:rsidRPr="00C85DBD">
        <w:rPr>
          <w:rFonts w:ascii="ＭＳ 明朝" w:eastAsia="ＭＳ 明朝" w:hAnsi="ＭＳ 明朝"/>
        </w:rPr>
        <w:t>000</w:t>
      </w:r>
      <w:r>
        <w:rPr>
          <w:rFonts w:ascii="ＭＳ 明朝" w:eastAsia="ＭＳ 明朝" w:hAnsi="ＭＳ 明朝" w:hint="eastAsia"/>
        </w:rPr>
        <w:t>円と</w:t>
      </w:r>
      <w:r w:rsidR="0029215A" w:rsidRPr="00C85DBD">
        <w:rPr>
          <w:rFonts w:ascii="ＭＳ 明朝" w:eastAsia="ＭＳ 明朝" w:hAnsi="ＭＳ 明朝" w:hint="eastAsia"/>
        </w:rPr>
        <w:t>想定すると、</w:t>
      </w:r>
      <w:r>
        <w:rPr>
          <w:rFonts w:ascii="ＭＳ 明朝" w:eastAsia="ＭＳ 明朝" w:hAnsi="ＭＳ 明朝" w:hint="eastAsia"/>
        </w:rPr>
        <w:t>計</w:t>
      </w:r>
      <w:r>
        <w:rPr>
          <w:rFonts w:ascii="ＭＳ 明朝" w:eastAsia="ＭＳ 明朝" w:hAnsi="ＭＳ 明朝"/>
        </w:rPr>
        <w:t>6</w:t>
      </w:r>
      <w:r w:rsidR="0029215A" w:rsidRPr="00C85DBD">
        <w:rPr>
          <w:rFonts w:ascii="ＭＳ 明朝" w:eastAsia="ＭＳ 明朝" w:hAnsi="ＭＳ 明朝"/>
        </w:rPr>
        <w:t>0</w:t>
      </w:r>
      <w:r>
        <w:rPr>
          <w:rFonts w:ascii="ＭＳ 明朝" w:eastAsia="ＭＳ 明朝" w:hAnsi="ＭＳ 明朝" w:hint="eastAsia"/>
        </w:rPr>
        <w:t>万円となり、そこまで安い金額ではないだろう</w:t>
      </w:r>
      <w:r w:rsidR="0029215A" w:rsidRPr="00C85DBD">
        <w:rPr>
          <w:rFonts w:ascii="ＭＳ 明朝" w:eastAsia="ＭＳ 明朝" w:hAnsi="ＭＳ 明朝" w:hint="eastAsia"/>
        </w:rPr>
        <w:t>。次に多いのがスタッ</w:t>
      </w:r>
      <w:r>
        <w:rPr>
          <w:rFonts w:ascii="ＭＳ 明朝" w:eastAsia="ＭＳ 明朝" w:hAnsi="ＭＳ 明朝" w:hint="eastAsia"/>
        </w:rPr>
        <w:t>フ（事務職員または学生）への謝金である。スタッフは事前準備や当日運営に従事し、大学規定の給与を支払う。</w:t>
      </w:r>
      <w:r w:rsidR="0029215A" w:rsidRPr="00C85DBD">
        <w:rPr>
          <w:rFonts w:ascii="ＭＳ 明朝" w:eastAsia="ＭＳ 明朝" w:hAnsi="ＭＳ 明朝" w:hint="eastAsia"/>
        </w:rPr>
        <w:t>サイコロなどの物品や紙代などが必要になるが、高額になることは稀であ</w:t>
      </w:r>
      <w:r>
        <w:rPr>
          <w:rFonts w:ascii="ＭＳ 明朝" w:eastAsia="ＭＳ 明朝" w:hAnsi="ＭＳ 明朝" w:hint="eastAsia"/>
        </w:rPr>
        <w:t>る。</w:t>
      </w:r>
    </w:p>
    <w:p w14:paraId="32B78C0B" w14:textId="0EAF4D63" w:rsidR="00801DF3" w:rsidRDefault="00C85DBD" w:rsidP="0029215A">
      <w:pPr>
        <w:rPr>
          <w:rFonts w:ascii="ＭＳ 明朝" w:eastAsia="ＭＳ 明朝" w:hAnsi="ＭＳ 明朝"/>
          <w:b/>
        </w:rPr>
      </w:pPr>
      <w:r>
        <w:rPr>
          <w:rFonts w:ascii="ＭＳ 明朝" w:eastAsia="ＭＳ 明朝" w:hAnsi="ＭＳ 明朝" w:hint="eastAsia"/>
        </w:rPr>
        <w:t xml:space="preserve">　</w:t>
      </w:r>
      <w:r w:rsidR="0029215A">
        <w:rPr>
          <w:rFonts w:ascii="ＭＳ 明朝" w:eastAsia="ＭＳ 明朝" w:hAnsi="ＭＳ 明朝" w:hint="eastAsia"/>
        </w:rPr>
        <w:t>参加者への謝金支払いについては、大学の事務方と</w:t>
      </w:r>
      <w:r w:rsidR="00F42EF4">
        <w:rPr>
          <w:rFonts w:ascii="ＭＳ 明朝" w:eastAsia="ＭＳ 明朝" w:hAnsi="ＭＳ 明朝" w:hint="eastAsia"/>
        </w:rPr>
        <w:t>十分な折衝が必要である。なぜなら、経済実験における謝金は、大学規定</w:t>
      </w:r>
      <w:r w:rsidR="0029215A">
        <w:rPr>
          <w:rFonts w:ascii="ＭＳ 明朝" w:eastAsia="ＭＳ 明朝" w:hAnsi="ＭＳ 明朝" w:hint="eastAsia"/>
        </w:rPr>
        <w:t>より高い金額を支払い、実験結果によって報酬が変動するという事務的にはイレギュラーな対応が必要だからである。現在は先例が増えてきているので、折衝は比較的やりやすくなっていると思われる。</w:t>
      </w:r>
    </w:p>
    <w:p w14:paraId="46844F22" w14:textId="7ACC3D34" w:rsidR="00801DF3" w:rsidRDefault="00801DF3" w:rsidP="00801DF3">
      <w:pPr>
        <w:rPr>
          <w:rFonts w:ascii="ＭＳ 明朝" w:eastAsia="ＭＳ 明朝" w:hAnsi="ＭＳ 明朝"/>
          <w:b/>
        </w:rPr>
      </w:pPr>
    </w:p>
    <w:p w14:paraId="0854F06D" w14:textId="77777777" w:rsidR="00C34D30" w:rsidRPr="00801DF3" w:rsidRDefault="00C34D30" w:rsidP="00801DF3">
      <w:pPr>
        <w:rPr>
          <w:rFonts w:ascii="ＭＳ 明朝" w:eastAsia="ＭＳ 明朝" w:hAnsi="ＭＳ 明朝"/>
          <w:b/>
        </w:rPr>
      </w:pPr>
    </w:p>
    <w:p w14:paraId="5CDCB855" w14:textId="77777777" w:rsidR="004D7EF2" w:rsidRDefault="00451491" w:rsidP="00CD19A1">
      <w:pPr>
        <w:pStyle w:val="a3"/>
        <w:numPr>
          <w:ilvl w:val="0"/>
          <w:numId w:val="1"/>
        </w:numPr>
        <w:ind w:leftChars="0"/>
        <w:rPr>
          <w:rFonts w:ascii="ＭＳ 明朝" w:eastAsia="ＭＳ 明朝" w:hAnsi="ＭＳ 明朝"/>
          <w:b/>
        </w:rPr>
      </w:pPr>
      <w:r>
        <w:rPr>
          <w:rFonts w:ascii="ＭＳ 明朝" w:eastAsia="ＭＳ 明朝" w:hAnsi="ＭＳ 明朝" w:hint="eastAsia"/>
          <w:b/>
        </w:rPr>
        <w:t>実験デザインの実験メソッド</w:t>
      </w:r>
    </w:p>
    <w:p w14:paraId="1A988978" w14:textId="0896953A" w:rsidR="00056C9F" w:rsidRDefault="00D324CA" w:rsidP="00C82F77">
      <w:pPr>
        <w:rPr>
          <w:rFonts w:ascii="ＭＳ 明朝" w:eastAsia="ＭＳ 明朝" w:hAnsi="ＭＳ 明朝"/>
        </w:rPr>
      </w:pPr>
      <w:r>
        <w:rPr>
          <w:rFonts w:ascii="ＭＳ 明朝" w:eastAsia="ＭＳ 明朝" w:hAnsi="ＭＳ 明朝" w:hint="eastAsia"/>
        </w:rPr>
        <w:t xml:space="preserve">　本</w:t>
      </w:r>
      <w:ins w:id="16" w:author="岡山 義信" w:date="2017-06-02T22:37:00Z">
        <w:r w:rsidR="00D50B63">
          <w:rPr>
            <w:rFonts w:ascii="ＭＳ 明朝" w:eastAsia="ＭＳ 明朝" w:hAnsi="ＭＳ 明朝" w:hint="eastAsia"/>
          </w:rPr>
          <w:t>節</w:t>
        </w:r>
      </w:ins>
      <w:del w:id="17" w:author="岡山 義信" w:date="2017-06-02T22:37:00Z">
        <w:r w:rsidDel="00D50B63">
          <w:rPr>
            <w:rFonts w:ascii="ＭＳ 明朝" w:eastAsia="ＭＳ 明朝" w:hAnsi="ＭＳ 明朝" w:hint="eastAsia"/>
          </w:rPr>
          <w:delText>章</w:delText>
        </w:r>
      </w:del>
      <w:r>
        <w:rPr>
          <w:rFonts w:ascii="ＭＳ 明朝" w:eastAsia="ＭＳ 明朝" w:hAnsi="ＭＳ 明朝" w:hint="eastAsia"/>
        </w:rPr>
        <w:t>では、一般的な実験デザイン</w:t>
      </w:r>
      <w:r w:rsidR="00451491">
        <w:rPr>
          <w:rFonts w:ascii="ＭＳ 明朝" w:eastAsia="ＭＳ 明朝" w:hAnsi="ＭＳ 明朝" w:hint="eastAsia"/>
        </w:rPr>
        <w:t>や実験メソッド</w:t>
      </w:r>
      <w:r>
        <w:rPr>
          <w:rFonts w:ascii="ＭＳ 明朝" w:eastAsia="ＭＳ 明朝" w:hAnsi="ＭＳ 明朝" w:hint="eastAsia"/>
        </w:rPr>
        <w:t>において、注意しなければいけない</w:t>
      </w:r>
      <w:r w:rsidR="00451491">
        <w:rPr>
          <w:rFonts w:ascii="ＭＳ 明朝" w:eastAsia="ＭＳ 明朝" w:hAnsi="ＭＳ 明朝" w:hint="eastAsia"/>
        </w:rPr>
        <w:t>３つの作法</w:t>
      </w:r>
      <w:r>
        <w:rPr>
          <w:rFonts w:ascii="ＭＳ 明朝" w:eastAsia="ＭＳ 明朝" w:hAnsi="ＭＳ 明朝" w:hint="eastAsia"/>
        </w:rPr>
        <w:t>を</w:t>
      </w:r>
      <w:r w:rsidR="00C82F77">
        <w:rPr>
          <w:rFonts w:ascii="ＭＳ 明朝" w:eastAsia="ＭＳ 明朝" w:hAnsi="ＭＳ 明朝" w:hint="eastAsia"/>
        </w:rPr>
        <w:t>解説する。</w:t>
      </w:r>
      <w:r w:rsidR="007A5FD8">
        <w:rPr>
          <w:rFonts w:ascii="ＭＳ 明朝" w:eastAsia="ＭＳ 明朝" w:hAnsi="ＭＳ 明朝" w:hint="eastAsia"/>
        </w:rPr>
        <w:t>まずは、対照群と処置群</w:t>
      </w:r>
      <w:r w:rsidR="00DA2F40">
        <w:rPr>
          <w:rFonts w:ascii="ＭＳ 明朝" w:eastAsia="ＭＳ 明朝" w:hAnsi="ＭＳ 明朝" w:hint="eastAsia"/>
        </w:rPr>
        <w:t>を設定する方法である</w:t>
      </w:r>
      <w:r w:rsidR="00B05E27">
        <w:rPr>
          <w:rFonts w:ascii="ＭＳ 明朝" w:eastAsia="ＭＳ 明朝" w:hAnsi="ＭＳ 明朝" w:hint="eastAsia"/>
        </w:rPr>
        <w:t>参加者間計画法(</w:t>
      </w:r>
      <w:r w:rsidR="007B4618" w:rsidRPr="0005428C">
        <w:rPr>
          <w:rFonts w:ascii="Times New Roman" w:eastAsia="ＭＳ 明朝" w:hAnsi="Times New Roman" w:cs="Times New Roman"/>
        </w:rPr>
        <w:t>between-</w:t>
      </w:r>
      <w:r w:rsidR="00B05E27">
        <w:rPr>
          <w:rFonts w:ascii="Times New Roman" w:eastAsia="ＭＳ 明朝" w:hAnsi="Times New Roman" w:cs="Times New Roman" w:hint="eastAsia"/>
        </w:rPr>
        <w:t>subject</w:t>
      </w:r>
      <w:r w:rsidR="00B05E27">
        <w:rPr>
          <w:rFonts w:ascii="Times New Roman" w:eastAsia="ＭＳ 明朝" w:hAnsi="Times New Roman" w:cs="Times New Roman"/>
        </w:rPr>
        <w:t xml:space="preserve"> method)</w:t>
      </w:r>
      <w:r w:rsidR="007B4618">
        <w:rPr>
          <w:rFonts w:ascii="ＭＳ 明朝" w:eastAsia="ＭＳ 明朝" w:hAnsi="ＭＳ 明朝" w:hint="eastAsia"/>
        </w:rPr>
        <w:t>と</w:t>
      </w:r>
      <w:r w:rsidR="00B05E27">
        <w:rPr>
          <w:rFonts w:ascii="ＭＳ 明朝" w:eastAsia="ＭＳ 明朝" w:hAnsi="ＭＳ 明朝" w:hint="eastAsia"/>
        </w:rPr>
        <w:t>参加者内計画法(</w:t>
      </w:r>
      <w:r w:rsidR="007B4618" w:rsidRPr="0005428C">
        <w:rPr>
          <w:rFonts w:ascii="Times New Roman" w:eastAsia="ＭＳ 明朝" w:hAnsi="Times New Roman" w:cs="Times New Roman"/>
        </w:rPr>
        <w:t>within-</w:t>
      </w:r>
      <w:r w:rsidR="005323E1">
        <w:rPr>
          <w:rFonts w:ascii="Times New Roman" w:eastAsia="ＭＳ 明朝" w:hAnsi="Times New Roman" w:cs="Times New Roman"/>
        </w:rPr>
        <w:t>subject</w:t>
      </w:r>
      <w:r w:rsidR="00B05E27">
        <w:rPr>
          <w:rFonts w:ascii="Times New Roman" w:eastAsia="ＭＳ 明朝" w:hAnsi="Times New Roman" w:cs="Times New Roman"/>
        </w:rPr>
        <w:t xml:space="preserve"> method)</w:t>
      </w:r>
      <w:r w:rsidR="00DA2F40">
        <w:rPr>
          <w:rFonts w:ascii="ＭＳ 明朝" w:eastAsia="ＭＳ 明朝" w:hAnsi="ＭＳ 明朝" w:hint="eastAsia"/>
        </w:rPr>
        <w:t>を紹介し、各方法のメリッ</w:t>
      </w:r>
      <w:r w:rsidR="00DA2F40">
        <w:rPr>
          <w:rFonts w:ascii="ＭＳ 明朝" w:eastAsia="ＭＳ 明朝" w:hAnsi="ＭＳ 明朝" w:hint="eastAsia"/>
        </w:rPr>
        <w:lastRenderedPageBreak/>
        <w:t>トとデメリットを説明する</w:t>
      </w:r>
      <w:r w:rsidR="007B4618">
        <w:rPr>
          <w:rFonts w:ascii="ＭＳ 明朝" w:eastAsia="ＭＳ 明朝" w:hAnsi="ＭＳ 明朝" w:hint="eastAsia"/>
        </w:rPr>
        <w:t>。</w:t>
      </w:r>
      <w:r w:rsidR="00451491">
        <w:rPr>
          <w:rFonts w:ascii="ＭＳ 明朝" w:eastAsia="ＭＳ 明朝" w:hAnsi="ＭＳ 明朝" w:hint="eastAsia"/>
        </w:rPr>
        <w:t>2つ目は、</w:t>
      </w:r>
      <w:r w:rsidR="009569F4">
        <w:rPr>
          <w:rFonts w:ascii="ＭＳ 明朝" w:eastAsia="ＭＳ 明朝" w:hAnsi="ＭＳ 明朝" w:hint="eastAsia"/>
        </w:rPr>
        <w:t>実験回数の設定に関して</w:t>
      </w:r>
      <w:r w:rsidR="00AD44A3">
        <w:rPr>
          <w:rFonts w:ascii="ＭＳ 明朝" w:eastAsia="ＭＳ 明朝" w:hAnsi="ＭＳ 明朝" w:hint="eastAsia"/>
        </w:rPr>
        <w:t>、1回限りの実験(</w:t>
      </w:r>
      <w:r w:rsidR="00AD44A3" w:rsidRPr="0005428C">
        <w:rPr>
          <w:rFonts w:ascii="Times New Roman" w:eastAsia="ＭＳ 明朝" w:hAnsi="Times New Roman" w:cs="Times New Roman"/>
        </w:rPr>
        <w:t>one shot experiment</w:t>
      </w:r>
      <w:r w:rsidR="00AD44A3">
        <w:rPr>
          <w:rFonts w:ascii="ＭＳ 明朝" w:eastAsia="ＭＳ 明朝" w:hAnsi="ＭＳ 明朝"/>
        </w:rPr>
        <w:t>)</w:t>
      </w:r>
      <w:r w:rsidR="00AD44A3">
        <w:rPr>
          <w:rFonts w:ascii="ＭＳ 明朝" w:eastAsia="ＭＳ 明朝" w:hAnsi="ＭＳ 明朝" w:hint="eastAsia"/>
        </w:rPr>
        <w:t>にするのか、</w:t>
      </w:r>
      <w:r w:rsidR="009569F4">
        <w:rPr>
          <w:rFonts w:ascii="ＭＳ 明朝" w:eastAsia="ＭＳ 明朝" w:hAnsi="ＭＳ 明朝" w:hint="eastAsia"/>
        </w:rPr>
        <w:t>それとも</w:t>
      </w:r>
      <w:r w:rsidR="00E52074">
        <w:rPr>
          <w:rFonts w:ascii="ＭＳ 明朝" w:eastAsia="ＭＳ 明朝" w:hAnsi="ＭＳ 明朝" w:hint="eastAsia"/>
        </w:rPr>
        <w:t>参加者</w:t>
      </w:r>
      <w:r w:rsidR="00AD44A3">
        <w:rPr>
          <w:rFonts w:ascii="ＭＳ 明朝" w:eastAsia="ＭＳ 明朝" w:hAnsi="ＭＳ 明朝" w:hint="eastAsia"/>
        </w:rPr>
        <w:t>が複数</w:t>
      </w:r>
      <w:r w:rsidR="0081419A">
        <w:rPr>
          <w:rFonts w:ascii="ＭＳ 明朝" w:eastAsia="ＭＳ 明朝" w:hAnsi="ＭＳ 明朝" w:hint="eastAsia"/>
        </w:rPr>
        <w:t>回の</w:t>
      </w:r>
      <w:r w:rsidR="00AD44A3">
        <w:rPr>
          <w:rFonts w:ascii="ＭＳ 明朝" w:eastAsia="ＭＳ 明朝" w:hAnsi="ＭＳ 明朝" w:hint="eastAsia"/>
        </w:rPr>
        <w:t>実験を行う繰り返し実験（</w:t>
      </w:r>
      <w:r w:rsidR="00AD44A3" w:rsidRPr="0005428C">
        <w:rPr>
          <w:rFonts w:ascii="Times New Roman" w:eastAsia="ＭＳ 明朝" w:hAnsi="Times New Roman" w:cs="Times New Roman"/>
        </w:rPr>
        <w:t>repeated experiment</w:t>
      </w:r>
      <w:r w:rsidR="009569F4">
        <w:rPr>
          <w:rFonts w:ascii="ＭＳ 明朝" w:eastAsia="ＭＳ 明朝" w:hAnsi="ＭＳ 明朝" w:hint="eastAsia"/>
        </w:rPr>
        <w:t>）にするのかを</w:t>
      </w:r>
      <w:r w:rsidR="00AD44A3">
        <w:rPr>
          <w:rFonts w:ascii="ＭＳ 明朝" w:eastAsia="ＭＳ 明朝" w:hAnsi="ＭＳ 明朝" w:hint="eastAsia"/>
        </w:rPr>
        <w:t>、各実験設定のメリット・デメリットを踏まえながら説明する。3つ目は、実験メソッドに関することである。ここで取り上げる実験メソッドは、</w:t>
      </w:r>
      <w:r w:rsidR="000C4ADD">
        <w:rPr>
          <w:rFonts w:ascii="ＭＳ 明朝" w:eastAsia="ＭＳ 明朝" w:hAnsi="ＭＳ 明朝" w:hint="eastAsia"/>
        </w:rPr>
        <w:t>直接選択法(</w:t>
      </w:r>
      <w:r w:rsidR="00AD44A3" w:rsidRPr="0005428C">
        <w:rPr>
          <w:rFonts w:ascii="Times New Roman" w:eastAsia="ＭＳ 明朝" w:hAnsi="Times New Roman" w:cs="Times New Roman"/>
        </w:rPr>
        <w:t>direct response method</w:t>
      </w:r>
      <w:r w:rsidR="000C4ADD">
        <w:rPr>
          <w:rFonts w:ascii="Times New Roman" w:eastAsia="ＭＳ 明朝" w:hAnsi="Times New Roman" w:cs="Times New Roman"/>
        </w:rPr>
        <w:t>)</w:t>
      </w:r>
      <w:r w:rsidR="00AD44A3">
        <w:rPr>
          <w:rFonts w:ascii="ＭＳ 明朝" w:eastAsia="ＭＳ 明朝" w:hAnsi="ＭＳ 明朝" w:hint="eastAsia"/>
        </w:rPr>
        <w:t>と</w:t>
      </w:r>
      <w:r w:rsidR="000C4ADD">
        <w:rPr>
          <w:rFonts w:ascii="ＭＳ 明朝" w:eastAsia="ＭＳ 明朝" w:hAnsi="ＭＳ 明朝" w:hint="eastAsia"/>
        </w:rPr>
        <w:t>戦略選択法(</w:t>
      </w:r>
      <w:r w:rsidR="00AD44A3" w:rsidRPr="0005428C">
        <w:rPr>
          <w:rFonts w:ascii="Times New Roman" w:eastAsia="ＭＳ 明朝" w:hAnsi="Times New Roman" w:cs="Times New Roman"/>
        </w:rPr>
        <w:t>strategy method</w:t>
      </w:r>
      <w:r w:rsidR="000C4ADD">
        <w:rPr>
          <w:rFonts w:ascii="Times New Roman" w:eastAsia="ＭＳ 明朝" w:hAnsi="Times New Roman" w:cs="Times New Roman"/>
        </w:rPr>
        <w:t>)</w:t>
      </w:r>
      <w:r w:rsidR="00AD44A3">
        <w:rPr>
          <w:rFonts w:ascii="ＭＳ 明朝" w:eastAsia="ＭＳ 明朝" w:hAnsi="ＭＳ 明朝" w:hint="eastAsia"/>
        </w:rPr>
        <w:t>である。２つの手法はそれぞれメリット・デメリットがあり、ここではどちらの手法が優れているかの議論はしない。２つの方法のメリット・デメリットを「経済実験の例」で紹介された贈与交換の実験例を使って説明する。</w:t>
      </w:r>
    </w:p>
    <w:p w14:paraId="68DE8C58" w14:textId="4B76CF81" w:rsidR="003E6859" w:rsidRDefault="006C7CF4" w:rsidP="00056C9F">
      <w:pPr>
        <w:ind w:firstLineChars="100" w:firstLine="210"/>
        <w:rPr>
          <w:rFonts w:ascii="ＭＳ 明朝" w:eastAsia="ＭＳ 明朝" w:hAnsi="ＭＳ 明朝"/>
        </w:rPr>
      </w:pPr>
      <w:r>
        <w:rPr>
          <w:rFonts w:ascii="ＭＳ 明朝" w:eastAsia="ＭＳ 明朝" w:hAnsi="ＭＳ 明朝" w:hint="eastAsia"/>
        </w:rPr>
        <w:t>1つ目の対照群と処置群の設定方法から始める。</w:t>
      </w:r>
      <w:r w:rsidR="000C4ADD">
        <w:rPr>
          <w:rFonts w:ascii="Times New Roman" w:eastAsia="ＭＳ 明朝" w:hAnsi="Times New Roman" w:cs="Times New Roman" w:hint="eastAsia"/>
        </w:rPr>
        <w:t>参加者間計画</w:t>
      </w:r>
      <w:r w:rsidR="007B4618">
        <w:rPr>
          <w:rFonts w:ascii="ＭＳ 明朝" w:eastAsia="ＭＳ 明朝" w:hAnsi="ＭＳ 明朝" w:hint="eastAsia"/>
        </w:rPr>
        <w:t>法では、</w:t>
      </w:r>
      <w:r w:rsidR="00316D07">
        <w:rPr>
          <w:rFonts w:ascii="ＭＳ 明朝" w:eastAsia="ＭＳ 明朝" w:hAnsi="ＭＳ 明朝" w:hint="eastAsia"/>
        </w:rPr>
        <w:t>複数いる</w:t>
      </w:r>
      <w:r w:rsidR="00E52074">
        <w:rPr>
          <w:rFonts w:ascii="ＭＳ 明朝" w:eastAsia="ＭＳ 明朝" w:hAnsi="ＭＳ 明朝" w:hint="eastAsia"/>
        </w:rPr>
        <w:t>参加者</w:t>
      </w:r>
      <w:r w:rsidR="00AC6ACF">
        <w:rPr>
          <w:rFonts w:ascii="ＭＳ 明朝" w:eastAsia="ＭＳ 明朝" w:hAnsi="ＭＳ 明朝" w:hint="eastAsia"/>
        </w:rPr>
        <w:t>を対照群と処置群</w:t>
      </w:r>
      <w:r w:rsidR="00801DF3">
        <w:rPr>
          <w:rFonts w:ascii="ＭＳ 明朝" w:eastAsia="ＭＳ 明朝" w:hAnsi="ＭＳ 明朝" w:hint="eastAsia"/>
        </w:rPr>
        <w:t>に</w:t>
      </w:r>
      <w:r w:rsidR="004D64F9">
        <w:rPr>
          <w:rFonts w:ascii="ＭＳ 明朝" w:eastAsia="ＭＳ 明朝" w:hAnsi="ＭＳ 明朝" w:hint="eastAsia"/>
        </w:rPr>
        <w:t>振り分け、処置群に属する</w:t>
      </w:r>
      <w:r w:rsidR="00E52074">
        <w:rPr>
          <w:rFonts w:ascii="ＭＳ 明朝" w:eastAsia="ＭＳ 明朝" w:hAnsi="ＭＳ 明朝" w:hint="eastAsia"/>
        </w:rPr>
        <w:t>参加者</w:t>
      </w:r>
      <w:r w:rsidR="004D64F9">
        <w:rPr>
          <w:rFonts w:ascii="ＭＳ 明朝" w:eastAsia="ＭＳ 明朝" w:hAnsi="ＭＳ 明朝" w:hint="eastAsia"/>
        </w:rPr>
        <w:t>に</w:t>
      </w:r>
      <w:r w:rsidR="00316D07">
        <w:rPr>
          <w:rFonts w:ascii="ＭＳ 明朝" w:eastAsia="ＭＳ 明朝" w:hAnsi="ＭＳ 明朝" w:hint="eastAsia"/>
        </w:rPr>
        <w:t>対して実験実施者が関心のある</w:t>
      </w:r>
      <w:r w:rsidR="00801DF3">
        <w:rPr>
          <w:rFonts w:ascii="ＭＳ 明朝" w:eastAsia="ＭＳ 明朝" w:hAnsi="ＭＳ 明朝" w:hint="eastAsia"/>
        </w:rPr>
        <w:t>介入をする</w:t>
      </w:r>
      <w:r w:rsidR="004A15B3">
        <w:rPr>
          <w:rFonts w:ascii="ＭＳ 明朝" w:eastAsia="ＭＳ 明朝" w:hAnsi="ＭＳ 明朝" w:hint="eastAsia"/>
        </w:rPr>
        <w:t>。そして、対照群に属する</w:t>
      </w:r>
      <w:r w:rsidR="00E52074">
        <w:rPr>
          <w:rFonts w:ascii="ＭＳ 明朝" w:eastAsia="ＭＳ 明朝" w:hAnsi="ＭＳ 明朝" w:hint="eastAsia"/>
        </w:rPr>
        <w:t>参加者</w:t>
      </w:r>
      <w:r w:rsidR="004A15B3">
        <w:rPr>
          <w:rFonts w:ascii="ＭＳ 明朝" w:eastAsia="ＭＳ 明朝" w:hAnsi="ＭＳ 明朝" w:hint="eastAsia"/>
        </w:rPr>
        <w:t>の選択や</w:t>
      </w:r>
      <w:r w:rsidR="004D64F9">
        <w:rPr>
          <w:rFonts w:ascii="ＭＳ 明朝" w:eastAsia="ＭＳ 明朝" w:hAnsi="ＭＳ 明朝" w:hint="eastAsia"/>
        </w:rPr>
        <w:t>行動と比較することで、</w:t>
      </w:r>
      <w:r w:rsidR="00AC6ACF">
        <w:rPr>
          <w:rFonts w:ascii="ＭＳ 明朝" w:eastAsia="ＭＳ 明朝" w:hAnsi="ＭＳ 明朝" w:hint="eastAsia"/>
        </w:rPr>
        <w:t>介入</w:t>
      </w:r>
      <w:r w:rsidR="004D64F9">
        <w:rPr>
          <w:rFonts w:ascii="ＭＳ 明朝" w:eastAsia="ＭＳ 明朝" w:hAnsi="ＭＳ 明朝" w:hint="eastAsia"/>
        </w:rPr>
        <w:t>効果を</w:t>
      </w:r>
      <w:r w:rsidR="00316D07">
        <w:rPr>
          <w:rFonts w:ascii="ＭＳ 明朝" w:eastAsia="ＭＳ 明朝" w:hAnsi="ＭＳ 明朝" w:hint="eastAsia"/>
        </w:rPr>
        <w:t>厳密に</w:t>
      </w:r>
      <w:r w:rsidR="004D64F9">
        <w:rPr>
          <w:rFonts w:ascii="ＭＳ 明朝" w:eastAsia="ＭＳ 明朝" w:hAnsi="ＭＳ 明朝" w:hint="eastAsia"/>
        </w:rPr>
        <w:t>抽出する。</w:t>
      </w:r>
      <w:r w:rsidR="00AC6ACF">
        <w:rPr>
          <w:rFonts w:ascii="ＭＳ 明朝" w:eastAsia="ＭＳ 明朝" w:hAnsi="ＭＳ 明朝" w:hint="eastAsia"/>
        </w:rPr>
        <w:t>この手法で留意しなければいけない点は、</w:t>
      </w:r>
      <w:r w:rsidR="00E52074">
        <w:rPr>
          <w:rFonts w:ascii="ＭＳ 明朝" w:eastAsia="ＭＳ 明朝" w:hAnsi="ＭＳ 明朝" w:hint="eastAsia"/>
        </w:rPr>
        <w:t>参加者</w:t>
      </w:r>
      <w:r w:rsidR="00AC6ACF">
        <w:rPr>
          <w:rFonts w:ascii="ＭＳ 明朝" w:eastAsia="ＭＳ 明朝" w:hAnsi="ＭＳ 明朝" w:hint="eastAsia"/>
        </w:rPr>
        <w:t>を</w:t>
      </w:r>
      <w:r w:rsidR="00440789">
        <w:rPr>
          <w:rFonts w:ascii="ＭＳ 明朝" w:eastAsia="ＭＳ 明朝" w:hAnsi="ＭＳ 明朝" w:hint="eastAsia"/>
        </w:rPr>
        <w:t>対照群と処置群に無作為に振り分け</w:t>
      </w:r>
      <w:r w:rsidR="00AC6ACF">
        <w:rPr>
          <w:rFonts w:ascii="ＭＳ 明朝" w:eastAsia="ＭＳ 明朝" w:hAnsi="ＭＳ 明朝" w:hint="eastAsia"/>
        </w:rPr>
        <w:t>る</w:t>
      </w:r>
      <w:r w:rsidR="00440789">
        <w:rPr>
          <w:rFonts w:ascii="ＭＳ 明朝" w:eastAsia="ＭＳ 明朝" w:hAnsi="ＭＳ 明朝" w:hint="eastAsia"/>
        </w:rPr>
        <w:t>ことである。</w:t>
      </w:r>
      <w:r w:rsidR="00C348C6">
        <w:rPr>
          <w:rFonts w:ascii="ＭＳ 明朝" w:eastAsia="ＭＳ 明朝" w:hAnsi="ＭＳ 明朝" w:hint="eastAsia"/>
        </w:rPr>
        <w:t>そうすることで</w:t>
      </w:r>
      <w:r w:rsidR="00A31585">
        <w:rPr>
          <w:rFonts w:ascii="ＭＳ 明朝" w:eastAsia="ＭＳ 明朝" w:hAnsi="ＭＳ 明朝" w:hint="eastAsia"/>
        </w:rPr>
        <w:t>、対照群と処置群</w:t>
      </w:r>
      <w:r w:rsidR="004A15B3">
        <w:rPr>
          <w:rFonts w:ascii="ＭＳ 明朝" w:eastAsia="ＭＳ 明朝" w:hAnsi="ＭＳ 明朝" w:hint="eastAsia"/>
        </w:rPr>
        <w:t>それぞれ</w:t>
      </w:r>
      <w:r w:rsidR="00C348C6">
        <w:rPr>
          <w:rFonts w:ascii="ＭＳ 明朝" w:eastAsia="ＭＳ 明朝" w:hAnsi="ＭＳ 明朝" w:hint="eastAsia"/>
        </w:rPr>
        <w:t>属する</w:t>
      </w:r>
      <w:r w:rsidR="00E52074">
        <w:rPr>
          <w:rFonts w:ascii="ＭＳ 明朝" w:eastAsia="ＭＳ 明朝" w:hAnsi="ＭＳ 明朝" w:hint="eastAsia"/>
        </w:rPr>
        <w:t>参加者</w:t>
      </w:r>
      <w:r w:rsidR="00C348C6">
        <w:rPr>
          <w:rFonts w:ascii="ＭＳ 明朝" w:eastAsia="ＭＳ 明朝" w:hAnsi="ＭＳ 明朝" w:hint="eastAsia"/>
        </w:rPr>
        <w:t>の属性</w:t>
      </w:r>
      <w:r w:rsidR="007A0329">
        <w:rPr>
          <w:rFonts w:ascii="ＭＳ 明朝" w:eastAsia="ＭＳ 明朝" w:hAnsi="ＭＳ 明朝" w:hint="eastAsia"/>
        </w:rPr>
        <w:t>や観察不可能な要素</w:t>
      </w:r>
      <w:r w:rsidR="00C348C6">
        <w:rPr>
          <w:rFonts w:ascii="ＭＳ 明朝" w:eastAsia="ＭＳ 明朝" w:hAnsi="ＭＳ 明朝" w:hint="eastAsia"/>
        </w:rPr>
        <w:t>が平均的に</w:t>
      </w:r>
      <w:r w:rsidR="00FB4598">
        <w:rPr>
          <w:rFonts w:ascii="ＭＳ 明朝" w:eastAsia="ＭＳ 明朝" w:hAnsi="ＭＳ 明朝" w:hint="eastAsia"/>
        </w:rPr>
        <w:t>同質となる</w:t>
      </w:r>
      <w:r w:rsidR="00882FBF">
        <w:rPr>
          <w:rFonts w:ascii="ＭＳ 明朝" w:eastAsia="ＭＳ 明朝" w:hAnsi="ＭＳ 明朝" w:hint="eastAsia"/>
        </w:rPr>
        <w:t>ことがわかっている</w:t>
      </w:r>
      <w:r w:rsidR="006A4FBC">
        <w:rPr>
          <w:rFonts w:ascii="ＭＳ 明朝" w:eastAsia="ＭＳ 明朝" w:hAnsi="ＭＳ 明朝" w:hint="eastAsia"/>
        </w:rPr>
        <w:t>。</w:t>
      </w:r>
      <w:r w:rsidR="00FB4598">
        <w:rPr>
          <w:rFonts w:ascii="ＭＳ 明朝" w:eastAsia="ＭＳ 明朝" w:hAnsi="ＭＳ 明朝" w:hint="eastAsia"/>
        </w:rPr>
        <w:t>対照群の選択・行動は、介入を受けた処置群の反事実</w:t>
      </w:r>
      <w:r w:rsidR="007B3623">
        <w:rPr>
          <w:rFonts w:ascii="ＭＳ 明朝" w:eastAsia="ＭＳ 明朝" w:hAnsi="ＭＳ 明朝" w:hint="eastAsia"/>
        </w:rPr>
        <w:t>仮想的</w:t>
      </w:r>
      <w:r w:rsidR="00FB4598">
        <w:rPr>
          <w:rFonts w:ascii="ＭＳ 明朝" w:eastAsia="ＭＳ 明朝" w:hAnsi="ＭＳ 明朝" w:hint="eastAsia"/>
        </w:rPr>
        <w:t>な選択・行動とみなすことができる。</w:t>
      </w:r>
      <w:r w:rsidR="007B3623">
        <w:rPr>
          <w:rFonts w:ascii="ＭＳ 明朝" w:eastAsia="ＭＳ 明朝" w:hAnsi="ＭＳ 明朝" w:hint="eastAsia"/>
        </w:rPr>
        <w:t>反対に</w:t>
      </w:r>
      <w:r w:rsidR="00E52074">
        <w:rPr>
          <w:rFonts w:ascii="ＭＳ 明朝" w:eastAsia="ＭＳ 明朝" w:hAnsi="ＭＳ 明朝" w:hint="eastAsia"/>
        </w:rPr>
        <w:t>参加者</w:t>
      </w:r>
      <w:r w:rsidR="007B3623">
        <w:rPr>
          <w:rFonts w:ascii="ＭＳ 明朝" w:eastAsia="ＭＳ 明朝" w:hAnsi="ＭＳ 明朝" w:hint="eastAsia"/>
        </w:rPr>
        <w:t>を</w:t>
      </w:r>
      <w:r w:rsidR="0014378F">
        <w:rPr>
          <w:rFonts w:ascii="ＭＳ 明朝" w:eastAsia="ＭＳ 明朝" w:hAnsi="ＭＳ 明朝" w:hint="eastAsia"/>
        </w:rPr>
        <w:t>無作為に振り分けない</w:t>
      </w:r>
      <w:r w:rsidR="006A4FBC">
        <w:rPr>
          <w:rFonts w:ascii="ＭＳ 明朝" w:eastAsia="ＭＳ 明朝" w:hAnsi="ＭＳ 明朝" w:hint="eastAsia"/>
        </w:rPr>
        <w:t>と、</w:t>
      </w:r>
      <w:r w:rsidR="00F76E3E">
        <w:rPr>
          <w:rFonts w:ascii="ＭＳ 明朝" w:eastAsia="ＭＳ 明朝" w:hAnsi="ＭＳ 明朝" w:hint="eastAsia"/>
        </w:rPr>
        <w:t>介入する</w:t>
      </w:r>
      <w:r w:rsidR="004A15B3">
        <w:rPr>
          <w:rFonts w:ascii="ＭＳ 明朝" w:eastAsia="ＭＳ 明朝" w:hAnsi="ＭＳ 明朝" w:hint="eastAsia"/>
        </w:rPr>
        <w:t>ことで観察される</w:t>
      </w:r>
      <w:r w:rsidR="00F76E3E">
        <w:rPr>
          <w:rFonts w:ascii="ＭＳ 明朝" w:eastAsia="ＭＳ 明朝" w:hAnsi="ＭＳ 明朝" w:hint="eastAsia"/>
        </w:rPr>
        <w:t>処置群と対象群の結果の違いが、介入</w:t>
      </w:r>
      <w:r w:rsidR="00271AA1">
        <w:rPr>
          <w:rFonts w:ascii="ＭＳ 明朝" w:eastAsia="ＭＳ 明朝" w:hAnsi="ＭＳ 明朝" w:hint="eastAsia"/>
        </w:rPr>
        <w:t>の効果によるものか、</w:t>
      </w:r>
      <w:r w:rsidR="006139DA">
        <w:rPr>
          <w:rFonts w:ascii="ＭＳ 明朝" w:eastAsia="ＭＳ 明朝" w:hAnsi="ＭＳ 明朝" w:hint="eastAsia"/>
        </w:rPr>
        <w:t>それとも対照群と処置群の属性の違いによるものか</w:t>
      </w:r>
      <w:r w:rsidR="004A15B3">
        <w:rPr>
          <w:rFonts w:ascii="ＭＳ 明朝" w:eastAsia="ＭＳ 明朝" w:hAnsi="ＭＳ 明朝" w:hint="eastAsia"/>
        </w:rPr>
        <w:t>が</w:t>
      </w:r>
      <w:r w:rsidR="006139DA">
        <w:rPr>
          <w:rFonts w:ascii="ＭＳ 明朝" w:eastAsia="ＭＳ 明朝" w:hAnsi="ＭＳ 明朝" w:hint="eastAsia"/>
        </w:rPr>
        <w:t>識別できない。</w:t>
      </w:r>
      <w:r w:rsidR="000C4ADD">
        <w:rPr>
          <w:rFonts w:ascii="ＭＳ 明朝" w:eastAsia="ＭＳ 明朝" w:hAnsi="ＭＳ 明朝" w:hint="eastAsia"/>
        </w:rPr>
        <w:t>参加者間計画</w:t>
      </w:r>
      <w:r w:rsidR="00C827D8">
        <w:rPr>
          <w:rFonts w:ascii="ＭＳ 明朝" w:eastAsia="ＭＳ 明朝" w:hAnsi="ＭＳ 明朝" w:hint="eastAsia"/>
        </w:rPr>
        <w:t>法は</w:t>
      </w:r>
      <w:r w:rsidR="000A3BF2">
        <w:rPr>
          <w:rFonts w:ascii="ＭＳ 明朝" w:eastAsia="ＭＳ 明朝" w:hAnsi="ＭＳ 明朝" w:hint="eastAsia"/>
        </w:rPr>
        <w:t>、</w:t>
      </w:r>
      <w:r w:rsidR="007F033B">
        <w:rPr>
          <w:rFonts w:ascii="ＭＳ 明朝" w:eastAsia="ＭＳ 明朝" w:hAnsi="ＭＳ 明朝" w:hint="eastAsia"/>
        </w:rPr>
        <w:t>ランダム化比較試験</w:t>
      </w:r>
      <w:r w:rsidR="000A3BF2">
        <w:rPr>
          <w:rFonts w:ascii="ＭＳ 明朝" w:eastAsia="ＭＳ 明朝" w:hAnsi="ＭＳ 明朝" w:hint="eastAsia"/>
        </w:rPr>
        <w:t>法と同様に、</w:t>
      </w:r>
      <w:r w:rsidR="007B3623">
        <w:rPr>
          <w:rFonts w:ascii="ＭＳ 明朝" w:eastAsia="ＭＳ 明朝" w:hAnsi="ＭＳ 明朝" w:hint="eastAsia"/>
        </w:rPr>
        <w:t>適度な</w:t>
      </w:r>
      <w:r w:rsidR="000005A2">
        <w:rPr>
          <w:rFonts w:ascii="ＭＳ 明朝" w:eastAsia="ＭＳ 明朝" w:hAnsi="ＭＳ 明朝" w:hint="eastAsia"/>
        </w:rPr>
        <w:t>数の</w:t>
      </w:r>
      <w:r w:rsidR="00E52074">
        <w:rPr>
          <w:rFonts w:ascii="ＭＳ 明朝" w:eastAsia="ＭＳ 明朝" w:hAnsi="ＭＳ 明朝" w:hint="eastAsia"/>
        </w:rPr>
        <w:t>参加者</w:t>
      </w:r>
      <w:r w:rsidR="000005A2">
        <w:rPr>
          <w:rFonts w:ascii="ＭＳ 明朝" w:eastAsia="ＭＳ 明朝" w:hAnsi="ＭＳ 明朝" w:hint="eastAsia"/>
        </w:rPr>
        <w:t>を対照群と処置群に無作為に振り分けることが可能</w:t>
      </w:r>
      <w:r w:rsidR="002F543B">
        <w:rPr>
          <w:rFonts w:ascii="ＭＳ 明朝" w:eastAsia="ＭＳ 明朝" w:hAnsi="ＭＳ 明朝" w:hint="eastAsia"/>
        </w:rPr>
        <w:t>なら、介入のみの効果を正確に測ることができる。</w:t>
      </w:r>
    </w:p>
    <w:p w14:paraId="3CBAFE4F" w14:textId="34E70F85" w:rsidR="004D64F9" w:rsidRDefault="002F543B" w:rsidP="00056C9F">
      <w:pPr>
        <w:ind w:firstLineChars="100" w:firstLine="210"/>
        <w:rPr>
          <w:rFonts w:ascii="ＭＳ 明朝" w:eastAsia="ＭＳ 明朝" w:hAnsi="ＭＳ 明朝"/>
        </w:rPr>
      </w:pPr>
      <w:r>
        <w:rPr>
          <w:rFonts w:ascii="ＭＳ 明朝" w:eastAsia="ＭＳ 明朝" w:hAnsi="ＭＳ 明朝" w:hint="eastAsia"/>
        </w:rPr>
        <w:t>しかし、</w:t>
      </w:r>
      <w:r w:rsidR="000005A2">
        <w:rPr>
          <w:rFonts w:ascii="ＭＳ 明朝" w:eastAsia="ＭＳ 明朝" w:hAnsi="ＭＳ 明朝" w:hint="eastAsia"/>
        </w:rPr>
        <w:t>実際に、</w:t>
      </w:r>
      <w:r w:rsidR="00E52074">
        <w:rPr>
          <w:rFonts w:ascii="ＭＳ 明朝" w:eastAsia="ＭＳ 明朝" w:hAnsi="ＭＳ 明朝" w:hint="eastAsia"/>
        </w:rPr>
        <w:t>参加者</w:t>
      </w:r>
      <w:r w:rsidR="00AC3E71">
        <w:rPr>
          <w:rFonts w:ascii="ＭＳ 明朝" w:eastAsia="ＭＳ 明朝" w:hAnsi="ＭＳ 明朝" w:hint="eastAsia"/>
        </w:rPr>
        <w:t>を無作為に２</w:t>
      </w:r>
      <w:r w:rsidR="006E4ECB">
        <w:rPr>
          <w:rFonts w:ascii="ＭＳ 明朝" w:eastAsia="ＭＳ 明朝" w:hAnsi="ＭＳ 明朝" w:hint="eastAsia"/>
        </w:rPr>
        <w:t>群に振り分けることはそれほど</w:t>
      </w:r>
      <w:r w:rsidR="001B098F">
        <w:rPr>
          <w:rFonts w:ascii="ＭＳ 明朝" w:eastAsia="ＭＳ 明朝" w:hAnsi="ＭＳ 明朝" w:hint="eastAsia"/>
        </w:rPr>
        <w:t>容易</w:t>
      </w:r>
      <w:r w:rsidR="006E4ECB">
        <w:rPr>
          <w:rFonts w:ascii="ＭＳ 明朝" w:eastAsia="ＭＳ 明朝" w:hAnsi="ＭＳ 明朝" w:hint="eastAsia"/>
        </w:rPr>
        <w:t>ではない。</w:t>
      </w:r>
      <w:r w:rsidR="00DC6275">
        <w:rPr>
          <w:rFonts w:ascii="ＭＳ 明朝" w:eastAsia="ＭＳ 明朝" w:hAnsi="ＭＳ 明朝" w:hint="eastAsia"/>
        </w:rPr>
        <w:t>特に、実験施設や設備</w:t>
      </w:r>
      <w:r w:rsidR="0060539F">
        <w:rPr>
          <w:rFonts w:ascii="ＭＳ 明朝" w:eastAsia="ＭＳ 明朝" w:hAnsi="ＭＳ 明朝" w:hint="eastAsia"/>
        </w:rPr>
        <w:t>の制限により、対照群と処置群の実験セッションを別々</w:t>
      </w:r>
      <w:r w:rsidR="00FF4356">
        <w:rPr>
          <w:rFonts w:ascii="ＭＳ 明朝" w:eastAsia="ＭＳ 明朝" w:hAnsi="ＭＳ 明朝" w:hint="eastAsia"/>
        </w:rPr>
        <w:t>の</w:t>
      </w:r>
      <w:r w:rsidR="005A7570">
        <w:rPr>
          <w:rFonts w:ascii="ＭＳ 明朝" w:eastAsia="ＭＳ 明朝" w:hAnsi="ＭＳ 明朝" w:hint="eastAsia"/>
        </w:rPr>
        <w:t>時間帯</w:t>
      </w:r>
      <w:r w:rsidR="0060539F">
        <w:rPr>
          <w:rFonts w:ascii="ＭＳ 明朝" w:eastAsia="ＭＳ 明朝" w:hAnsi="ＭＳ 明朝" w:hint="eastAsia"/>
        </w:rPr>
        <w:t>に実施すると</w:t>
      </w:r>
      <w:r w:rsidR="00E579BB">
        <w:rPr>
          <w:rFonts w:ascii="ＭＳ 明朝" w:eastAsia="ＭＳ 明朝" w:hAnsi="ＭＳ 明朝" w:hint="eastAsia"/>
        </w:rPr>
        <w:t>なると、</w:t>
      </w:r>
      <w:r w:rsidR="00E52074">
        <w:rPr>
          <w:rFonts w:ascii="ＭＳ 明朝" w:eastAsia="ＭＳ 明朝" w:hAnsi="ＭＳ 明朝" w:hint="eastAsia"/>
        </w:rPr>
        <w:t>参加者</w:t>
      </w:r>
      <w:r w:rsidR="000005A2">
        <w:rPr>
          <w:rFonts w:ascii="ＭＳ 明朝" w:eastAsia="ＭＳ 明朝" w:hAnsi="ＭＳ 明朝" w:hint="eastAsia"/>
        </w:rPr>
        <w:t>の無作為な振り分けは難しくなる</w:t>
      </w:r>
      <w:r w:rsidR="00D631E6">
        <w:rPr>
          <w:rFonts w:ascii="ＭＳ 明朝" w:eastAsia="ＭＳ 明朝" w:hAnsi="ＭＳ 明朝" w:hint="eastAsia"/>
        </w:rPr>
        <w:t>。例えば、対照群</w:t>
      </w:r>
      <w:r w:rsidR="00A25576">
        <w:rPr>
          <w:rFonts w:ascii="ＭＳ 明朝" w:eastAsia="ＭＳ 明朝" w:hAnsi="ＭＳ 明朝" w:hint="eastAsia"/>
        </w:rPr>
        <w:t>に対する実験</w:t>
      </w:r>
      <w:r w:rsidR="00D631E6">
        <w:rPr>
          <w:rFonts w:ascii="ＭＳ 明朝" w:eastAsia="ＭＳ 明朝" w:hAnsi="ＭＳ 明朝" w:hint="eastAsia"/>
        </w:rPr>
        <w:t>を朝のセッションに実施し、処置群</w:t>
      </w:r>
      <w:r w:rsidR="00A25576">
        <w:rPr>
          <w:rFonts w:ascii="ＭＳ 明朝" w:eastAsia="ＭＳ 明朝" w:hAnsi="ＭＳ 明朝" w:hint="eastAsia"/>
        </w:rPr>
        <w:t>には</w:t>
      </w:r>
      <w:r w:rsidR="00D631E6">
        <w:rPr>
          <w:rFonts w:ascii="ＭＳ 明朝" w:eastAsia="ＭＳ 明朝" w:hAnsi="ＭＳ 明朝" w:hint="eastAsia"/>
        </w:rPr>
        <w:t>午後</w:t>
      </w:r>
      <w:r w:rsidR="00A25576">
        <w:rPr>
          <w:rFonts w:ascii="ＭＳ 明朝" w:eastAsia="ＭＳ 明朝" w:hAnsi="ＭＳ 明朝" w:hint="eastAsia"/>
        </w:rPr>
        <w:t>のセッションで</w:t>
      </w:r>
      <w:r w:rsidR="00D631E6">
        <w:rPr>
          <w:rFonts w:ascii="ＭＳ 明朝" w:eastAsia="ＭＳ 明朝" w:hAnsi="ＭＳ 明朝" w:hint="eastAsia"/>
        </w:rPr>
        <w:t>実施する</w:t>
      </w:r>
      <w:r w:rsidR="00A25576">
        <w:rPr>
          <w:rFonts w:ascii="ＭＳ 明朝" w:eastAsia="ＭＳ 明朝" w:hAnsi="ＭＳ 明朝" w:hint="eastAsia"/>
        </w:rPr>
        <w:t>場合である</w:t>
      </w:r>
      <w:r w:rsidR="00D631E6">
        <w:rPr>
          <w:rFonts w:ascii="ＭＳ 明朝" w:eastAsia="ＭＳ 明朝" w:hAnsi="ＭＳ 明朝" w:hint="eastAsia"/>
        </w:rPr>
        <w:t>。</w:t>
      </w:r>
      <w:r w:rsidR="00ED260E">
        <w:rPr>
          <w:rFonts w:ascii="ＭＳ 明朝" w:eastAsia="ＭＳ 明朝" w:hAnsi="ＭＳ 明朝" w:hint="eastAsia"/>
        </w:rPr>
        <w:t>朝早く起き</w:t>
      </w:r>
      <w:r w:rsidR="00FF4356">
        <w:rPr>
          <w:rFonts w:ascii="ＭＳ 明朝" w:eastAsia="ＭＳ 明朝" w:hAnsi="ＭＳ 明朝" w:hint="eastAsia"/>
        </w:rPr>
        <w:t>ら</w:t>
      </w:r>
      <w:r w:rsidR="00ED260E">
        <w:rPr>
          <w:rFonts w:ascii="ＭＳ 明朝" w:eastAsia="ＭＳ 明朝" w:hAnsi="ＭＳ 明朝" w:hint="eastAsia"/>
        </w:rPr>
        <w:t>れる</w:t>
      </w:r>
      <w:r w:rsidR="00E52074">
        <w:rPr>
          <w:rFonts w:ascii="ＭＳ 明朝" w:eastAsia="ＭＳ 明朝" w:hAnsi="ＭＳ 明朝" w:hint="eastAsia"/>
        </w:rPr>
        <w:t>参加者</w:t>
      </w:r>
      <w:r w:rsidR="00ED260E">
        <w:rPr>
          <w:rFonts w:ascii="ＭＳ 明朝" w:eastAsia="ＭＳ 明朝" w:hAnsi="ＭＳ 明朝" w:hint="eastAsia"/>
        </w:rPr>
        <w:t>は朝のセッションを選択し、夜更かしするような</w:t>
      </w:r>
      <w:r w:rsidR="00E52074">
        <w:rPr>
          <w:rFonts w:ascii="ＭＳ 明朝" w:eastAsia="ＭＳ 明朝" w:hAnsi="ＭＳ 明朝" w:hint="eastAsia"/>
        </w:rPr>
        <w:t>参加者</w:t>
      </w:r>
      <w:r w:rsidR="00ED260E">
        <w:rPr>
          <w:rFonts w:ascii="ＭＳ 明朝" w:eastAsia="ＭＳ 明朝" w:hAnsi="ＭＳ 明朝" w:hint="eastAsia"/>
        </w:rPr>
        <w:t>は午後のセッションを選択する。</w:t>
      </w:r>
      <w:r w:rsidR="00894740">
        <w:rPr>
          <w:rFonts w:ascii="ＭＳ 明朝" w:eastAsia="ＭＳ 明朝" w:hAnsi="ＭＳ 明朝" w:hint="eastAsia"/>
        </w:rPr>
        <w:t>このような分け方では、</w:t>
      </w:r>
      <w:r w:rsidR="00A15CC1">
        <w:rPr>
          <w:rFonts w:ascii="ＭＳ 明朝" w:eastAsia="ＭＳ 明朝" w:hAnsi="ＭＳ 明朝" w:hint="eastAsia"/>
        </w:rPr>
        <w:t>自己選抜バイアスが発生し、対照群と処置群に属する</w:t>
      </w:r>
      <w:r w:rsidR="00E52074">
        <w:rPr>
          <w:rFonts w:ascii="ＭＳ 明朝" w:eastAsia="ＭＳ 明朝" w:hAnsi="ＭＳ 明朝" w:hint="eastAsia"/>
        </w:rPr>
        <w:t>参加者</w:t>
      </w:r>
      <w:r w:rsidR="00A15CC1">
        <w:rPr>
          <w:rFonts w:ascii="ＭＳ 明朝" w:eastAsia="ＭＳ 明朝" w:hAnsi="ＭＳ 明朝" w:hint="eastAsia"/>
        </w:rPr>
        <w:t>の属性は平均的に</w:t>
      </w:r>
      <w:r w:rsidR="00F139DC">
        <w:rPr>
          <w:rFonts w:ascii="ＭＳ 明朝" w:eastAsia="ＭＳ 明朝" w:hAnsi="ＭＳ 明朝" w:hint="eastAsia"/>
        </w:rPr>
        <w:t>同質ではなく</w:t>
      </w:r>
      <w:r w:rsidR="00A15CC1">
        <w:rPr>
          <w:rFonts w:ascii="ＭＳ 明朝" w:eastAsia="ＭＳ 明朝" w:hAnsi="ＭＳ 明朝" w:hint="eastAsia"/>
        </w:rPr>
        <w:t>なり</w:t>
      </w:r>
      <w:r w:rsidR="00F139DC">
        <w:rPr>
          <w:rFonts w:ascii="ＭＳ 明朝" w:eastAsia="ＭＳ 明朝" w:hAnsi="ＭＳ 明朝" w:hint="eastAsia"/>
        </w:rPr>
        <w:t>、</w:t>
      </w:r>
      <w:r w:rsidR="00614D50">
        <w:rPr>
          <w:rFonts w:ascii="ＭＳ 明朝" w:eastAsia="ＭＳ 明朝" w:hAnsi="ＭＳ 明朝" w:hint="eastAsia"/>
        </w:rPr>
        <w:t>対照群が処置群の反事実</w:t>
      </w:r>
      <w:r w:rsidR="00A15CC1">
        <w:rPr>
          <w:rFonts w:ascii="ＭＳ 明朝" w:eastAsia="ＭＳ 明朝" w:hAnsi="ＭＳ 明朝" w:hint="eastAsia"/>
        </w:rPr>
        <w:t>仮想的な</w:t>
      </w:r>
      <w:r w:rsidR="00614D50">
        <w:rPr>
          <w:rFonts w:ascii="ＭＳ 明朝" w:eastAsia="ＭＳ 明朝" w:hAnsi="ＭＳ 明朝" w:hint="eastAsia"/>
        </w:rPr>
        <w:t>群に</w:t>
      </w:r>
      <w:r w:rsidR="00640D99">
        <w:rPr>
          <w:rFonts w:ascii="ＭＳ 明朝" w:eastAsia="ＭＳ 明朝" w:hAnsi="ＭＳ 明朝" w:hint="eastAsia"/>
        </w:rPr>
        <w:t>相当しない</w:t>
      </w:r>
      <w:r w:rsidR="000C5B3B">
        <w:rPr>
          <w:rFonts w:ascii="ＭＳ 明朝" w:eastAsia="ＭＳ 明朝" w:hAnsi="ＭＳ 明朝" w:hint="eastAsia"/>
        </w:rPr>
        <w:t>ことになる</w:t>
      </w:r>
      <w:r w:rsidR="00894740">
        <w:rPr>
          <w:rFonts w:ascii="ＭＳ 明朝" w:eastAsia="ＭＳ 明朝" w:hAnsi="ＭＳ 明朝" w:hint="eastAsia"/>
        </w:rPr>
        <w:t>。</w:t>
      </w:r>
      <w:r w:rsidR="002B59E6">
        <w:rPr>
          <w:rFonts w:ascii="ＭＳ 明朝" w:eastAsia="ＭＳ 明朝" w:hAnsi="ＭＳ 明朝" w:hint="eastAsia"/>
        </w:rPr>
        <w:t>もし2</w:t>
      </w:r>
      <w:r w:rsidR="00AC3E71">
        <w:rPr>
          <w:rFonts w:ascii="ＭＳ 明朝" w:eastAsia="ＭＳ 明朝" w:hAnsi="ＭＳ 明朝" w:hint="eastAsia"/>
        </w:rPr>
        <w:t>室の実験室が設備され</w:t>
      </w:r>
      <w:r w:rsidR="002B59E6">
        <w:rPr>
          <w:rFonts w:ascii="ＭＳ 明朝" w:eastAsia="ＭＳ 明朝" w:hAnsi="ＭＳ 明朝" w:hint="eastAsia"/>
        </w:rPr>
        <w:t>、午前中のセッションに参加する</w:t>
      </w:r>
      <w:r w:rsidR="00E52074">
        <w:rPr>
          <w:rFonts w:ascii="ＭＳ 明朝" w:eastAsia="ＭＳ 明朝" w:hAnsi="ＭＳ 明朝" w:hint="eastAsia"/>
        </w:rPr>
        <w:t>参加者</w:t>
      </w:r>
      <w:r w:rsidR="002B59E6">
        <w:rPr>
          <w:rFonts w:ascii="ＭＳ 明朝" w:eastAsia="ＭＳ 明朝" w:hAnsi="ＭＳ 明朝" w:hint="eastAsia"/>
        </w:rPr>
        <w:t>を無作為に対照群と処置群と2グループに分けることができるなら、自己選抜バイアスを心配する必要はなくなる。</w:t>
      </w:r>
    </w:p>
    <w:p w14:paraId="6CBAFD94" w14:textId="26B1B43C" w:rsidR="00B44503" w:rsidRPr="00ED260E" w:rsidRDefault="0080466E" w:rsidP="00056C9F">
      <w:pPr>
        <w:ind w:firstLineChars="100" w:firstLine="210"/>
        <w:rPr>
          <w:rFonts w:ascii="ＭＳ 明朝" w:eastAsia="ＭＳ 明朝" w:hAnsi="ＭＳ 明朝"/>
        </w:rPr>
      </w:pPr>
      <w:r>
        <w:rPr>
          <w:rFonts w:ascii="ＭＳ 明朝" w:eastAsia="ＭＳ 明朝" w:hAnsi="ＭＳ 明朝" w:hint="eastAsia"/>
        </w:rPr>
        <w:t>もう１つの方法である</w:t>
      </w:r>
      <w:r w:rsidR="000C4ADD">
        <w:rPr>
          <w:rFonts w:ascii="ＭＳ 明朝" w:eastAsia="ＭＳ 明朝" w:hAnsi="ＭＳ 明朝" w:hint="eastAsia"/>
        </w:rPr>
        <w:t>参加者内計画</w:t>
      </w:r>
      <w:r w:rsidR="00E87A41">
        <w:rPr>
          <w:rFonts w:ascii="ＭＳ 明朝" w:eastAsia="ＭＳ 明朝" w:hAnsi="ＭＳ 明朝" w:hint="eastAsia"/>
        </w:rPr>
        <w:t>法では、</w:t>
      </w:r>
      <w:r w:rsidR="00B15FB9">
        <w:rPr>
          <w:rFonts w:ascii="ＭＳ 明朝" w:eastAsia="ＭＳ 明朝" w:hAnsi="ＭＳ 明朝" w:hint="eastAsia"/>
        </w:rPr>
        <w:t>各</w:t>
      </w:r>
      <w:r w:rsidR="00E52074">
        <w:rPr>
          <w:rFonts w:ascii="ＭＳ 明朝" w:eastAsia="ＭＳ 明朝" w:hAnsi="ＭＳ 明朝" w:hint="eastAsia"/>
        </w:rPr>
        <w:t>参加者</w:t>
      </w:r>
      <w:r w:rsidR="00E87A41">
        <w:rPr>
          <w:rFonts w:ascii="ＭＳ 明朝" w:eastAsia="ＭＳ 明朝" w:hAnsi="ＭＳ 明朝" w:hint="eastAsia"/>
        </w:rPr>
        <w:t>に対照群</w:t>
      </w:r>
      <w:r w:rsidR="00B15FB9">
        <w:rPr>
          <w:rFonts w:ascii="ＭＳ 明朝" w:eastAsia="ＭＳ 明朝" w:hAnsi="ＭＳ 明朝" w:hint="eastAsia"/>
        </w:rPr>
        <w:t>に</w:t>
      </w:r>
      <w:r w:rsidR="007F4945">
        <w:rPr>
          <w:rFonts w:ascii="ＭＳ 明朝" w:eastAsia="ＭＳ 明朝" w:hAnsi="ＭＳ 明朝" w:hint="eastAsia"/>
        </w:rPr>
        <w:t>属する</w:t>
      </w:r>
      <w:r w:rsidR="00E52074">
        <w:rPr>
          <w:rFonts w:ascii="ＭＳ 明朝" w:eastAsia="ＭＳ 明朝" w:hAnsi="ＭＳ 明朝" w:hint="eastAsia"/>
        </w:rPr>
        <w:t>参加者</w:t>
      </w:r>
      <w:r w:rsidR="007F4945">
        <w:rPr>
          <w:rFonts w:ascii="ＭＳ 明朝" w:eastAsia="ＭＳ 明朝" w:hAnsi="ＭＳ 明朝" w:hint="eastAsia"/>
        </w:rPr>
        <w:t>として実験をしてもらい、同時に</w:t>
      </w:r>
      <w:r w:rsidR="00EF4E23">
        <w:rPr>
          <w:rFonts w:ascii="ＭＳ 明朝" w:eastAsia="ＭＳ 明朝" w:hAnsi="ＭＳ 明朝" w:hint="eastAsia"/>
        </w:rPr>
        <w:t>処置群</w:t>
      </w:r>
      <w:r w:rsidR="007F4945">
        <w:rPr>
          <w:rFonts w:ascii="ＭＳ 明朝" w:eastAsia="ＭＳ 明朝" w:hAnsi="ＭＳ 明朝" w:hint="eastAsia"/>
        </w:rPr>
        <w:t>に属する</w:t>
      </w:r>
      <w:r w:rsidR="00E52074">
        <w:rPr>
          <w:rFonts w:ascii="ＭＳ 明朝" w:eastAsia="ＭＳ 明朝" w:hAnsi="ＭＳ 明朝" w:hint="eastAsia"/>
        </w:rPr>
        <w:t>参加者</w:t>
      </w:r>
      <w:r w:rsidR="007F4945">
        <w:rPr>
          <w:rFonts w:ascii="ＭＳ 明朝" w:eastAsia="ＭＳ 明朝" w:hAnsi="ＭＳ 明朝" w:hint="eastAsia"/>
        </w:rPr>
        <w:t>としても実験をしてもらう。</w:t>
      </w:r>
      <w:r w:rsidR="00E52074">
        <w:rPr>
          <w:rFonts w:ascii="ＭＳ 明朝" w:eastAsia="ＭＳ 明朝" w:hAnsi="ＭＳ 明朝" w:hint="eastAsia"/>
        </w:rPr>
        <w:t>参加者</w:t>
      </w:r>
      <w:r w:rsidR="00D07008">
        <w:rPr>
          <w:rFonts w:ascii="ＭＳ 明朝" w:eastAsia="ＭＳ 明朝" w:hAnsi="ＭＳ 明朝" w:hint="eastAsia"/>
        </w:rPr>
        <w:t>は介入のある実験と介入のない実験の両方を</w:t>
      </w:r>
      <w:r w:rsidR="001A5E18">
        <w:rPr>
          <w:rFonts w:ascii="ＭＳ 明朝" w:eastAsia="ＭＳ 明朝" w:hAnsi="ＭＳ 明朝" w:hint="eastAsia"/>
        </w:rPr>
        <w:t>受ける</w:t>
      </w:r>
      <w:r w:rsidR="00A61902">
        <w:rPr>
          <w:rFonts w:ascii="ＭＳ 明朝" w:eastAsia="ＭＳ 明朝" w:hAnsi="ＭＳ 明朝" w:hint="eastAsia"/>
        </w:rPr>
        <w:t>ことになる。この場合</w:t>
      </w:r>
      <w:r w:rsidR="00E87A41">
        <w:rPr>
          <w:rFonts w:ascii="ＭＳ 明朝" w:eastAsia="ＭＳ 明朝" w:hAnsi="ＭＳ 明朝" w:hint="eastAsia"/>
        </w:rPr>
        <w:t>、対照群と処置群に属する</w:t>
      </w:r>
      <w:r w:rsidR="00E52074">
        <w:rPr>
          <w:rFonts w:ascii="ＭＳ 明朝" w:eastAsia="ＭＳ 明朝" w:hAnsi="ＭＳ 明朝" w:hint="eastAsia"/>
        </w:rPr>
        <w:t>参加者</w:t>
      </w:r>
      <w:r w:rsidR="00EF4E23">
        <w:rPr>
          <w:rFonts w:ascii="ＭＳ 明朝" w:eastAsia="ＭＳ 明朝" w:hAnsi="ＭＳ 明朝" w:hint="eastAsia"/>
        </w:rPr>
        <w:t>は同じなので、</w:t>
      </w:r>
      <w:r w:rsidR="002F0135">
        <w:rPr>
          <w:rFonts w:ascii="ＭＳ 明朝" w:eastAsia="ＭＳ 明朝" w:hAnsi="ＭＳ 明朝" w:hint="eastAsia"/>
        </w:rPr>
        <w:t>属性の</w:t>
      </w:r>
      <w:r w:rsidR="00305EB3">
        <w:rPr>
          <w:rFonts w:ascii="ＭＳ 明朝" w:eastAsia="ＭＳ 明朝" w:hAnsi="ＭＳ 明朝" w:hint="eastAsia"/>
        </w:rPr>
        <w:t>同質性の条件は満たされる。したがって、実験において、介入することで処置群と対象</w:t>
      </w:r>
      <w:r w:rsidR="00EF4E23">
        <w:rPr>
          <w:rFonts w:ascii="ＭＳ 明朝" w:eastAsia="ＭＳ 明朝" w:hAnsi="ＭＳ 明朝" w:hint="eastAsia"/>
        </w:rPr>
        <w:t>群の</w:t>
      </w:r>
      <w:r w:rsidR="00305EB3">
        <w:rPr>
          <w:rFonts w:ascii="ＭＳ 明朝" w:eastAsia="ＭＳ 明朝" w:hAnsi="ＭＳ 明朝" w:hint="eastAsia"/>
        </w:rPr>
        <w:t>実験結果の違いが、介入</w:t>
      </w:r>
      <w:r w:rsidR="00EF4E23">
        <w:rPr>
          <w:rFonts w:ascii="ＭＳ 明朝" w:eastAsia="ＭＳ 明朝" w:hAnsi="ＭＳ 明朝" w:hint="eastAsia"/>
        </w:rPr>
        <w:t>の効果によるもの</w:t>
      </w:r>
      <w:r w:rsidR="002050A9">
        <w:rPr>
          <w:rFonts w:ascii="ＭＳ 明朝" w:eastAsia="ＭＳ 明朝" w:hAnsi="ＭＳ 明朝" w:hint="eastAsia"/>
        </w:rPr>
        <w:t>だけと判断</w:t>
      </w:r>
      <w:r w:rsidR="00B309E8">
        <w:rPr>
          <w:rFonts w:ascii="ＭＳ 明朝" w:eastAsia="ＭＳ 明朝" w:hAnsi="ＭＳ 明朝" w:hint="eastAsia"/>
        </w:rPr>
        <w:t>できる</w:t>
      </w:r>
      <w:r w:rsidR="00FC6568">
        <w:rPr>
          <w:rFonts w:ascii="ＭＳ 明朝" w:eastAsia="ＭＳ 明朝" w:hAnsi="ＭＳ 明朝" w:hint="eastAsia"/>
        </w:rPr>
        <w:t>。しかし</w:t>
      </w:r>
      <w:r w:rsidR="002050A9">
        <w:rPr>
          <w:rFonts w:ascii="ＭＳ 明朝" w:eastAsia="ＭＳ 明朝" w:hAnsi="ＭＳ 明朝" w:hint="eastAsia"/>
        </w:rPr>
        <w:t>、</w:t>
      </w:r>
      <w:r w:rsidR="006D600A">
        <w:rPr>
          <w:rFonts w:ascii="ＭＳ 明朝" w:eastAsia="ＭＳ 明朝" w:hAnsi="ＭＳ 明朝" w:hint="eastAsia"/>
        </w:rPr>
        <w:t>この方法の</w:t>
      </w:r>
      <w:r w:rsidR="00C33D18">
        <w:rPr>
          <w:rFonts w:ascii="ＭＳ 明朝" w:eastAsia="ＭＳ 明朝" w:hAnsi="ＭＳ 明朝" w:hint="eastAsia"/>
        </w:rPr>
        <w:t>大きな</w:t>
      </w:r>
      <w:r w:rsidR="006D600A">
        <w:rPr>
          <w:rFonts w:ascii="ＭＳ 明朝" w:eastAsia="ＭＳ 明朝" w:hAnsi="ＭＳ 明朝" w:hint="eastAsia"/>
        </w:rPr>
        <w:t>欠点は、順番によるバイアス</w:t>
      </w:r>
      <w:r w:rsidR="00011AF9">
        <w:rPr>
          <w:rFonts w:ascii="ＭＳ 明朝" w:eastAsia="ＭＳ 明朝" w:hAnsi="ＭＳ 明朝" w:hint="eastAsia"/>
        </w:rPr>
        <w:t>(</w:t>
      </w:r>
      <w:r w:rsidR="00011AF9" w:rsidRPr="00C41759">
        <w:rPr>
          <w:rFonts w:ascii="Times New Roman" w:eastAsia="ＭＳ 明朝" w:hAnsi="Times New Roman" w:cs="Times New Roman"/>
        </w:rPr>
        <w:t>order bias or sequential effect</w:t>
      </w:r>
      <w:r w:rsidR="00011AF9">
        <w:rPr>
          <w:rFonts w:ascii="ＭＳ 明朝" w:eastAsia="ＭＳ 明朝" w:hAnsi="ＭＳ 明朝"/>
        </w:rPr>
        <w:t>)</w:t>
      </w:r>
      <w:r w:rsidR="00BE6E5B">
        <w:rPr>
          <w:rFonts w:ascii="ＭＳ 明朝" w:eastAsia="ＭＳ 明朝" w:hAnsi="ＭＳ 明朝" w:hint="eastAsia"/>
        </w:rPr>
        <w:t>や学習効果（過去の結果）によるバイアス</w:t>
      </w:r>
      <w:r w:rsidR="00FC6568">
        <w:rPr>
          <w:rFonts w:ascii="ＭＳ 明朝" w:eastAsia="ＭＳ 明朝" w:hAnsi="ＭＳ 明朝" w:hint="eastAsia"/>
        </w:rPr>
        <w:t>が発生することである</w:t>
      </w:r>
      <w:r w:rsidR="006D600A">
        <w:rPr>
          <w:rFonts w:ascii="ＭＳ 明朝" w:eastAsia="ＭＳ 明朝" w:hAnsi="ＭＳ 明朝" w:hint="eastAsia"/>
        </w:rPr>
        <w:t>。</w:t>
      </w:r>
      <w:r w:rsidR="00304DCE">
        <w:rPr>
          <w:rFonts w:ascii="ＭＳ 明朝" w:eastAsia="ＭＳ 明朝" w:hAnsi="ＭＳ 明朝" w:hint="eastAsia"/>
        </w:rPr>
        <w:t>仮に</w:t>
      </w:r>
      <w:r w:rsidR="006D600A">
        <w:rPr>
          <w:rFonts w:ascii="ＭＳ 明朝" w:eastAsia="ＭＳ 明朝" w:hAnsi="ＭＳ 明朝" w:hint="eastAsia"/>
        </w:rPr>
        <w:t>1番目に対照群の</w:t>
      </w:r>
      <w:r w:rsidR="006D600A">
        <w:rPr>
          <w:rFonts w:ascii="ＭＳ 明朝" w:eastAsia="ＭＳ 明朝" w:hAnsi="ＭＳ 明朝" w:hint="eastAsia"/>
        </w:rPr>
        <w:lastRenderedPageBreak/>
        <w:t>実験、2番目に処置群の実験を設定した場合、2番目の実験の選択は、1</w:t>
      </w:r>
      <w:r w:rsidR="00364EAA">
        <w:rPr>
          <w:rFonts w:ascii="ＭＳ 明朝" w:eastAsia="ＭＳ 明朝" w:hAnsi="ＭＳ 明朝" w:hint="eastAsia"/>
        </w:rPr>
        <w:t>番目の実験結果に影響されやすいと考えられる。解決方法としては、</w:t>
      </w:r>
      <w:r w:rsidR="00055577">
        <w:rPr>
          <w:rFonts w:ascii="ＭＳ 明朝" w:eastAsia="ＭＳ 明朝" w:hAnsi="ＭＳ 明朝" w:hint="eastAsia"/>
        </w:rPr>
        <w:t>実験の順番を無作為に並べて、複数回実験をすることで、順番バイアスを軽減することが考えられる</w:t>
      </w:r>
      <w:r w:rsidR="006D600A">
        <w:rPr>
          <w:rFonts w:ascii="ＭＳ 明朝" w:eastAsia="ＭＳ 明朝" w:hAnsi="ＭＳ 明朝" w:hint="eastAsia"/>
        </w:rPr>
        <w:t>。または、1番目の実験</w:t>
      </w:r>
      <w:r w:rsidR="00E63896">
        <w:rPr>
          <w:rFonts w:ascii="ＭＳ 明朝" w:eastAsia="ＭＳ 明朝" w:hAnsi="ＭＳ 明朝" w:hint="eastAsia"/>
        </w:rPr>
        <w:t>の結果を</w:t>
      </w:r>
      <w:r w:rsidR="00E52074">
        <w:rPr>
          <w:rFonts w:ascii="ＭＳ 明朝" w:eastAsia="ＭＳ 明朝" w:hAnsi="ＭＳ 明朝" w:hint="eastAsia"/>
        </w:rPr>
        <w:t>参加者</w:t>
      </w:r>
      <w:r w:rsidR="00E63896">
        <w:rPr>
          <w:rFonts w:ascii="ＭＳ 明朝" w:eastAsia="ＭＳ 明朝" w:hAnsi="ＭＳ 明朝" w:hint="eastAsia"/>
        </w:rPr>
        <w:t>にフィード・バックすることなく、次の実験に進むこと</w:t>
      </w:r>
      <w:r w:rsidR="006D600A">
        <w:rPr>
          <w:rFonts w:ascii="ＭＳ 明朝" w:eastAsia="ＭＳ 明朝" w:hAnsi="ＭＳ 明朝" w:hint="eastAsia"/>
        </w:rPr>
        <w:t>で、順番バイアスを軽減する方法も考えられる。</w:t>
      </w:r>
      <w:r w:rsidR="00B309E8">
        <w:rPr>
          <w:rFonts w:ascii="ＭＳ 明朝" w:eastAsia="ＭＳ 明朝" w:hAnsi="ＭＳ 明朝" w:hint="eastAsia"/>
        </w:rPr>
        <w:t>その他のメリットとして、</w:t>
      </w:r>
      <w:r w:rsidR="000C4ADD">
        <w:rPr>
          <w:rFonts w:ascii="ＭＳ 明朝" w:eastAsia="ＭＳ 明朝" w:hAnsi="ＭＳ 明朝" w:hint="eastAsia"/>
        </w:rPr>
        <w:t>参加者間計画</w:t>
      </w:r>
      <w:r w:rsidR="00B309E8">
        <w:rPr>
          <w:rFonts w:ascii="ＭＳ 明朝" w:eastAsia="ＭＳ 明朝" w:hAnsi="ＭＳ 明朝" w:hint="eastAsia"/>
        </w:rPr>
        <w:t>法に比べて、</w:t>
      </w:r>
      <w:r w:rsidR="00E52074">
        <w:rPr>
          <w:rFonts w:ascii="ＭＳ 明朝" w:eastAsia="ＭＳ 明朝" w:hAnsi="ＭＳ 明朝" w:hint="eastAsia"/>
        </w:rPr>
        <w:t>参加者</w:t>
      </w:r>
      <w:r w:rsidR="00B309E8">
        <w:rPr>
          <w:rFonts w:ascii="ＭＳ 明朝" w:eastAsia="ＭＳ 明朝" w:hAnsi="ＭＳ 明朝" w:hint="eastAsia"/>
        </w:rPr>
        <w:t>数が少なくても対照群と処置群のデータが得られるので、実験費用が安く済むことである。</w:t>
      </w:r>
    </w:p>
    <w:p w14:paraId="5C9F11A6" w14:textId="1D619F8F" w:rsidR="00C82F77" w:rsidRDefault="00773823" w:rsidP="00C82F77">
      <w:pPr>
        <w:rPr>
          <w:rFonts w:ascii="ＭＳ 明朝" w:eastAsia="ＭＳ 明朝" w:hAnsi="ＭＳ 明朝"/>
        </w:rPr>
      </w:pPr>
      <w:r>
        <w:rPr>
          <w:rFonts w:ascii="ＭＳ 明朝" w:eastAsia="ＭＳ 明朝" w:hAnsi="ＭＳ 明朝" w:hint="eastAsia"/>
        </w:rPr>
        <w:t xml:space="preserve">　</w:t>
      </w:r>
      <w:r w:rsidR="00E52074">
        <w:rPr>
          <w:rFonts w:ascii="ＭＳ 明朝" w:eastAsia="ＭＳ 明朝" w:hAnsi="ＭＳ 明朝" w:hint="eastAsia"/>
        </w:rPr>
        <w:t>参加者</w:t>
      </w:r>
      <w:r w:rsidR="004500BF">
        <w:rPr>
          <w:rFonts w:ascii="ＭＳ 明朝" w:eastAsia="ＭＳ 明朝" w:hAnsi="ＭＳ 明朝" w:hint="eastAsia"/>
        </w:rPr>
        <w:t>を無作為に</w:t>
      </w:r>
      <w:r w:rsidR="005B0467">
        <w:rPr>
          <w:rFonts w:ascii="ＭＳ 明朝" w:eastAsia="ＭＳ 明朝" w:hAnsi="ＭＳ 明朝" w:hint="eastAsia"/>
        </w:rPr>
        <w:t>対照群と処置群に</w:t>
      </w:r>
      <w:r w:rsidR="004500BF">
        <w:rPr>
          <w:rFonts w:ascii="ＭＳ 明朝" w:eastAsia="ＭＳ 明朝" w:hAnsi="ＭＳ 明朝" w:hint="eastAsia"/>
        </w:rPr>
        <w:t>振り分けることができるだけの</w:t>
      </w:r>
      <w:r w:rsidR="00E52074">
        <w:rPr>
          <w:rFonts w:ascii="ＭＳ 明朝" w:eastAsia="ＭＳ 明朝" w:hAnsi="ＭＳ 明朝" w:hint="eastAsia"/>
        </w:rPr>
        <w:t>参加者</w:t>
      </w:r>
      <w:r w:rsidR="004500BF">
        <w:rPr>
          <w:rFonts w:ascii="ＭＳ 明朝" w:eastAsia="ＭＳ 明朝" w:hAnsi="ＭＳ 明朝" w:hint="eastAsia"/>
        </w:rPr>
        <w:t>数と実験設備が整っているのなら、</w:t>
      </w:r>
      <w:r w:rsidR="000C4ADD">
        <w:rPr>
          <w:rFonts w:ascii="ＭＳ 明朝" w:eastAsia="ＭＳ 明朝" w:hAnsi="ＭＳ 明朝" w:hint="eastAsia"/>
        </w:rPr>
        <w:t>参加者間計画</w:t>
      </w:r>
      <w:r w:rsidR="004500BF">
        <w:rPr>
          <w:rFonts w:ascii="ＭＳ 明朝" w:eastAsia="ＭＳ 明朝" w:hAnsi="ＭＳ 明朝" w:hint="eastAsia"/>
        </w:rPr>
        <w:t>法</w:t>
      </w:r>
      <w:r w:rsidR="002D70F1">
        <w:rPr>
          <w:rFonts w:ascii="ＭＳ 明朝" w:eastAsia="ＭＳ 明朝" w:hAnsi="ＭＳ 明朝" w:hint="eastAsia"/>
        </w:rPr>
        <w:t>により厳密に介入効果を明らかにすることができる。</w:t>
      </w:r>
      <w:r w:rsidR="000C4ADD">
        <w:rPr>
          <w:rFonts w:ascii="ＭＳ 明朝" w:eastAsia="ＭＳ 明朝" w:hAnsi="ＭＳ 明朝" w:hint="eastAsia"/>
        </w:rPr>
        <w:t>参加者内計画</w:t>
      </w:r>
      <w:r w:rsidR="00854253">
        <w:rPr>
          <w:rFonts w:ascii="ＭＳ 明朝" w:eastAsia="ＭＳ 明朝" w:hAnsi="ＭＳ 明朝" w:hint="eastAsia"/>
        </w:rPr>
        <w:t>法の場合、</w:t>
      </w:r>
      <w:r w:rsidR="00A2618D">
        <w:rPr>
          <w:rFonts w:ascii="ＭＳ 明朝" w:eastAsia="ＭＳ 明朝" w:hAnsi="ＭＳ 明朝" w:hint="eastAsia"/>
        </w:rPr>
        <w:t>バイアスが生じる可能性があるが、</w:t>
      </w:r>
      <w:r w:rsidR="00854253">
        <w:rPr>
          <w:rFonts w:ascii="ＭＳ 明朝" w:eastAsia="ＭＳ 明朝" w:hAnsi="ＭＳ 明朝" w:hint="eastAsia"/>
        </w:rPr>
        <w:t>1人の</w:t>
      </w:r>
      <w:r w:rsidR="00E52074">
        <w:rPr>
          <w:rFonts w:ascii="ＭＳ 明朝" w:eastAsia="ＭＳ 明朝" w:hAnsi="ＭＳ 明朝" w:hint="eastAsia"/>
        </w:rPr>
        <w:t>参加者</w:t>
      </w:r>
      <w:r w:rsidR="00854253">
        <w:rPr>
          <w:rFonts w:ascii="ＭＳ 明朝" w:eastAsia="ＭＳ 明朝" w:hAnsi="ＭＳ 明朝" w:hint="eastAsia"/>
        </w:rPr>
        <w:t>が複数回実験することになるので、パネル・データ</w:t>
      </w:r>
      <w:r w:rsidR="00873540">
        <w:rPr>
          <w:rFonts w:ascii="ＭＳ 明朝" w:eastAsia="ＭＳ 明朝" w:hAnsi="ＭＳ 明朝" w:hint="eastAsia"/>
        </w:rPr>
        <w:t>となる。</w:t>
      </w:r>
      <w:r w:rsidR="00854253">
        <w:rPr>
          <w:rFonts w:ascii="ＭＳ 明朝" w:eastAsia="ＭＳ 明朝" w:hAnsi="ＭＳ 明朝" w:hint="eastAsia"/>
        </w:rPr>
        <w:t>個別効果</w:t>
      </w:r>
      <w:r w:rsidR="00772945">
        <w:rPr>
          <w:rFonts w:ascii="ＭＳ 明朝" w:eastAsia="ＭＳ 明朝" w:hAnsi="ＭＳ 明朝" w:hint="eastAsia"/>
        </w:rPr>
        <w:t>と実験の順番を示すダミー変数</w:t>
      </w:r>
      <w:r w:rsidR="00854253">
        <w:rPr>
          <w:rFonts w:ascii="ＭＳ 明朝" w:eastAsia="ＭＳ 明朝" w:hAnsi="ＭＳ 明朝" w:hint="eastAsia"/>
        </w:rPr>
        <w:t>をコントロール</w:t>
      </w:r>
      <w:r w:rsidR="00BF5D4A">
        <w:rPr>
          <w:rFonts w:ascii="ＭＳ 明朝" w:eastAsia="ＭＳ 明朝" w:hAnsi="ＭＳ 明朝" w:hint="eastAsia"/>
        </w:rPr>
        <w:t>した上で、介入の効果を推定することが可能である</w:t>
      </w:r>
      <w:r w:rsidR="00873540">
        <w:rPr>
          <w:rFonts w:ascii="ＭＳ 明朝" w:eastAsia="ＭＳ 明朝" w:hAnsi="ＭＳ 明朝" w:hint="eastAsia"/>
        </w:rPr>
        <w:t>。</w:t>
      </w:r>
      <w:r w:rsidR="00CA467D">
        <w:rPr>
          <w:rFonts w:ascii="ＭＳ 明朝" w:eastAsia="ＭＳ 明朝" w:hAnsi="ＭＳ 明朝" w:hint="eastAsia"/>
        </w:rPr>
        <w:t>実験データはパネル・データなの</w:t>
      </w:r>
      <w:r w:rsidR="004853A6">
        <w:rPr>
          <w:rFonts w:ascii="ＭＳ 明朝" w:eastAsia="ＭＳ 明朝" w:hAnsi="ＭＳ 明朝" w:hint="eastAsia"/>
        </w:rPr>
        <w:t>で、様々な統計的手法を応用することも参加者内計画法の利点である</w:t>
      </w:r>
      <w:r w:rsidR="002B65EF">
        <w:rPr>
          <w:rStyle w:val="aa"/>
          <w:rFonts w:ascii="ＭＳ 明朝" w:eastAsia="ＭＳ 明朝" w:hAnsi="ＭＳ 明朝"/>
        </w:rPr>
        <w:footnoteReference w:id="6"/>
      </w:r>
      <w:r w:rsidR="004853A6">
        <w:rPr>
          <w:rFonts w:ascii="ＭＳ 明朝" w:eastAsia="ＭＳ 明朝" w:hAnsi="ＭＳ 明朝" w:hint="eastAsia"/>
        </w:rPr>
        <w:t>。どちらの計画法を採用するかは、実験内容や実験設備の状況に応じて判断すべきであろう。</w:t>
      </w:r>
    </w:p>
    <w:p w14:paraId="5D74E2F2" w14:textId="5E4C6B2F" w:rsidR="004D7EF2" w:rsidRDefault="00816ADB" w:rsidP="00451491">
      <w:pPr>
        <w:rPr>
          <w:rFonts w:ascii="ＭＳ 明朝" w:eastAsia="ＭＳ 明朝" w:hAnsi="ＭＳ 明朝"/>
        </w:rPr>
      </w:pPr>
      <w:r>
        <w:rPr>
          <w:rFonts w:ascii="ＭＳ 明朝" w:eastAsia="ＭＳ 明朝" w:hAnsi="ＭＳ 明朝" w:hint="eastAsia"/>
        </w:rPr>
        <w:t xml:space="preserve">　</w:t>
      </w:r>
      <w:r w:rsidR="00BF5D4A">
        <w:rPr>
          <w:rFonts w:ascii="ＭＳ 明朝" w:eastAsia="ＭＳ 明朝" w:hAnsi="ＭＳ 明朝" w:hint="eastAsia"/>
        </w:rPr>
        <w:t>2つ目</w:t>
      </w:r>
      <w:r w:rsidR="008E23FD">
        <w:rPr>
          <w:rFonts w:ascii="ＭＳ 明朝" w:eastAsia="ＭＳ 明朝" w:hAnsi="ＭＳ 明朝" w:hint="eastAsia"/>
        </w:rPr>
        <w:t>の作法</w:t>
      </w:r>
      <w:r w:rsidR="00BF5D4A">
        <w:rPr>
          <w:rFonts w:ascii="ＭＳ 明朝" w:eastAsia="ＭＳ 明朝" w:hAnsi="ＭＳ 明朝" w:hint="eastAsia"/>
        </w:rPr>
        <w:t>は、実験回数の設定</w:t>
      </w:r>
      <w:r w:rsidR="008E23FD">
        <w:rPr>
          <w:rFonts w:ascii="ＭＳ 明朝" w:eastAsia="ＭＳ 明朝" w:hAnsi="ＭＳ 明朝" w:hint="eastAsia"/>
        </w:rPr>
        <w:t>に関すること</w:t>
      </w:r>
      <w:r w:rsidR="00BF5D4A">
        <w:rPr>
          <w:rFonts w:ascii="ＭＳ 明朝" w:eastAsia="ＭＳ 明朝" w:hAnsi="ＭＳ 明朝" w:hint="eastAsia"/>
        </w:rPr>
        <w:t>である。</w:t>
      </w:r>
      <w:r w:rsidR="0025113F">
        <w:rPr>
          <w:rFonts w:ascii="ＭＳ 明朝" w:eastAsia="ＭＳ 明朝" w:hAnsi="ＭＳ 明朝" w:hint="eastAsia"/>
        </w:rPr>
        <w:t>設定方法として、1回限りの実験(</w:t>
      </w:r>
      <w:r w:rsidR="0025113F" w:rsidRPr="00B30766">
        <w:rPr>
          <w:rFonts w:ascii="Times New Roman" w:eastAsia="ＭＳ 明朝" w:hAnsi="Times New Roman" w:cs="Times New Roman"/>
        </w:rPr>
        <w:t>one shot experiment</w:t>
      </w:r>
      <w:r w:rsidR="0025113F">
        <w:rPr>
          <w:rFonts w:ascii="ＭＳ 明朝" w:eastAsia="ＭＳ 明朝" w:hAnsi="ＭＳ 明朝"/>
        </w:rPr>
        <w:t>)</w:t>
      </w:r>
      <w:r w:rsidR="0025113F">
        <w:rPr>
          <w:rFonts w:ascii="ＭＳ 明朝" w:eastAsia="ＭＳ 明朝" w:hAnsi="ＭＳ 明朝" w:hint="eastAsia"/>
        </w:rPr>
        <w:t>と</w:t>
      </w:r>
      <w:r w:rsidR="00E52074">
        <w:rPr>
          <w:rFonts w:ascii="ＭＳ 明朝" w:eastAsia="ＭＳ 明朝" w:hAnsi="ＭＳ 明朝" w:hint="eastAsia"/>
        </w:rPr>
        <w:t>参加者</w:t>
      </w:r>
      <w:r w:rsidR="0025113F">
        <w:rPr>
          <w:rFonts w:ascii="ＭＳ 明朝" w:eastAsia="ＭＳ 明朝" w:hAnsi="ＭＳ 明朝" w:hint="eastAsia"/>
        </w:rPr>
        <w:t>が複数実験を行う繰り返し実験（</w:t>
      </w:r>
      <w:r w:rsidR="0025113F" w:rsidRPr="00B30766">
        <w:rPr>
          <w:rFonts w:ascii="Times New Roman" w:eastAsia="ＭＳ 明朝" w:hAnsi="Times New Roman" w:cs="Times New Roman"/>
        </w:rPr>
        <w:t>repeated experiment</w:t>
      </w:r>
      <w:r w:rsidR="0025113F">
        <w:rPr>
          <w:rFonts w:ascii="ＭＳ 明朝" w:eastAsia="ＭＳ 明朝" w:hAnsi="ＭＳ 明朝" w:hint="eastAsia"/>
        </w:rPr>
        <w:t>）</w:t>
      </w:r>
      <w:r w:rsidR="00C56C5D">
        <w:rPr>
          <w:rFonts w:ascii="ＭＳ 明朝" w:eastAsia="ＭＳ 明朝" w:hAnsi="ＭＳ 明朝" w:hint="eastAsia"/>
        </w:rPr>
        <w:t>が</w:t>
      </w:r>
      <w:r w:rsidR="00551983">
        <w:rPr>
          <w:rFonts w:ascii="ＭＳ 明朝" w:eastAsia="ＭＳ 明朝" w:hAnsi="ＭＳ 明朝" w:hint="eastAsia"/>
        </w:rPr>
        <w:t>主に</w:t>
      </w:r>
      <w:r w:rsidR="00C56C5D">
        <w:rPr>
          <w:rFonts w:ascii="ＭＳ 明朝" w:eastAsia="ＭＳ 明朝" w:hAnsi="ＭＳ 明朝" w:hint="eastAsia"/>
        </w:rPr>
        <w:t>考えられる</w:t>
      </w:r>
      <w:r w:rsidR="0025113F">
        <w:rPr>
          <w:rFonts w:ascii="ＭＳ 明朝" w:eastAsia="ＭＳ 明朝" w:hAnsi="ＭＳ 明朝" w:hint="eastAsia"/>
        </w:rPr>
        <w:t>。1回限りの実験</w:t>
      </w:r>
      <w:r w:rsidR="00AB1322">
        <w:rPr>
          <w:rFonts w:ascii="ＭＳ 明朝" w:eastAsia="ＭＳ 明朝" w:hAnsi="ＭＳ 明朝" w:hint="eastAsia"/>
        </w:rPr>
        <w:t>を</w:t>
      </w:r>
      <w:r w:rsidR="000C4ADD">
        <w:rPr>
          <w:rFonts w:ascii="ＭＳ 明朝" w:eastAsia="ＭＳ 明朝" w:hAnsi="ＭＳ 明朝" w:hint="eastAsia"/>
        </w:rPr>
        <w:t>参加者内計画</w:t>
      </w:r>
      <w:r w:rsidR="00AB1322">
        <w:rPr>
          <w:rFonts w:ascii="ＭＳ 明朝" w:eastAsia="ＭＳ 明朝" w:hAnsi="ＭＳ 明朝" w:hint="eastAsia"/>
        </w:rPr>
        <w:t>法の実験では</w:t>
      </w:r>
      <w:r w:rsidR="00900A9F">
        <w:rPr>
          <w:rFonts w:ascii="ＭＳ 明朝" w:eastAsia="ＭＳ 明朝" w:hAnsi="ＭＳ 明朝" w:hint="eastAsia"/>
        </w:rPr>
        <w:t>適用</w:t>
      </w:r>
      <w:r w:rsidR="001F7083">
        <w:rPr>
          <w:rFonts w:ascii="ＭＳ 明朝" w:eastAsia="ＭＳ 明朝" w:hAnsi="ＭＳ 明朝" w:hint="eastAsia"/>
        </w:rPr>
        <w:t>できない</w:t>
      </w:r>
      <w:r w:rsidR="00900A9F">
        <w:rPr>
          <w:rFonts w:ascii="ＭＳ 明朝" w:eastAsia="ＭＳ 明朝" w:hAnsi="ＭＳ 明朝" w:hint="eastAsia"/>
        </w:rPr>
        <w:t>ので、</w:t>
      </w:r>
      <w:r w:rsidR="001F7083">
        <w:rPr>
          <w:rFonts w:ascii="ＭＳ 明朝" w:eastAsia="ＭＳ 明朝" w:hAnsi="ＭＳ 明朝" w:hint="eastAsia"/>
        </w:rPr>
        <w:t>必然的に、</w:t>
      </w:r>
      <w:r w:rsidR="000C4ADD">
        <w:rPr>
          <w:rFonts w:ascii="ＭＳ 明朝" w:eastAsia="ＭＳ 明朝" w:hAnsi="ＭＳ 明朝" w:hint="eastAsia"/>
        </w:rPr>
        <w:t>参加者内計画</w:t>
      </w:r>
      <w:r w:rsidR="001F7083">
        <w:rPr>
          <w:rFonts w:ascii="ＭＳ 明朝" w:eastAsia="ＭＳ 明朝" w:hAnsi="ＭＳ 明朝" w:hint="eastAsia"/>
        </w:rPr>
        <w:t>法の実験は繰り返し</w:t>
      </w:r>
      <w:r w:rsidR="00900A9F">
        <w:rPr>
          <w:rFonts w:ascii="ＭＳ 明朝" w:eastAsia="ＭＳ 明朝" w:hAnsi="ＭＳ 明朝" w:hint="eastAsia"/>
        </w:rPr>
        <w:t>実験</w:t>
      </w:r>
      <w:r w:rsidR="00C56C5D">
        <w:rPr>
          <w:rFonts w:ascii="ＭＳ 明朝" w:eastAsia="ＭＳ 明朝" w:hAnsi="ＭＳ 明朝" w:hint="eastAsia"/>
        </w:rPr>
        <w:t>と</w:t>
      </w:r>
      <w:r w:rsidR="001E599E">
        <w:rPr>
          <w:rFonts w:ascii="ＭＳ 明朝" w:eastAsia="ＭＳ 明朝" w:hAnsi="ＭＳ 明朝" w:hint="eastAsia"/>
        </w:rPr>
        <w:t>なる。裏を返せば</w:t>
      </w:r>
      <w:r w:rsidR="00003E65">
        <w:rPr>
          <w:rFonts w:ascii="ＭＳ 明朝" w:eastAsia="ＭＳ 明朝" w:hAnsi="ＭＳ 明朝" w:hint="eastAsia"/>
        </w:rPr>
        <w:t>、1回限りの</w:t>
      </w:r>
      <w:r w:rsidR="001F7083">
        <w:rPr>
          <w:rFonts w:ascii="ＭＳ 明朝" w:eastAsia="ＭＳ 明朝" w:hAnsi="ＭＳ 明朝" w:hint="eastAsia"/>
        </w:rPr>
        <w:t>実験の</w:t>
      </w:r>
      <w:r w:rsidR="002E6976">
        <w:rPr>
          <w:rFonts w:ascii="ＭＳ 明朝" w:eastAsia="ＭＳ 明朝" w:hAnsi="ＭＳ 明朝" w:hint="eastAsia"/>
        </w:rPr>
        <w:t>メリットは、繰り返しの実験に比べて、</w:t>
      </w:r>
      <w:r w:rsidR="00C56C5D">
        <w:rPr>
          <w:rFonts w:ascii="ＭＳ 明朝" w:eastAsia="ＭＳ 明朝" w:hAnsi="ＭＳ 明朝" w:hint="eastAsia"/>
        </w:rPr>
        <w:t>順番によるバイアス(</w:t>
      </w:r>
      <w:r w:rsidR="00C56C5D" w:rsidRPr="00B30766">
        <w:rPr>
          <w:rFonts w:ascii="Times New Roman" w:eastAsia="ＭＳ 明朝" w:hAnsi="Times New Roman" w:cs="Times New Roman"/>
        </w:rPr>
        <w:t>order bias or sequential effect</w:t>
      </w:r>
      <w:r w:rsidR="00C56C5D">
        <w:rPr>
          <w:rFonts w:ascii="ＭＳ 明朝" w:eastAsia="ＭＳ 明朝" w:hAnsi="ＭＳ 明朝"/>
        </w:rPr>
        <w:t>)</w:t>
      </w:r>
      <w:r w:rsidR="00BE6E5B">
        <w:rPr>
          <w:rFonts w:ascii="ＭＳ 明朝" w:eastAsia="ＭＳ 明朝" w:hAnsi="ＭＳ 明朝" w:hint="eastAsia"/>
        </w:rPr>
        <w:t>や学習効果によるバイアス</w:t>
      </w:r>
      <w:r w:rsidR="002C5269">
        <w:rPr>
          <w:rFonts w:ascii="ＭＳ 明朝" w:eastAsia="ＭＳ 明朝" w:hAnsi="ＭＳ 明朝" w:hint="eastAsia"/>
        </w:rPr>
        <w:t>を気にする必要がない</w:t>
      </w:r>
      <w:r w:rsidR="000524AC">
        <w:rPr>
          <w:rFonts w:ascii="ＭＳ 明朝" w:eastAsia="ＭＳ 明朝" w:hAnsi="ＭＳ 明朝" w:hint="eastAsia"/>
        </w:rPr>
        <w:t>ことである。それ</w:t>
      </w:r>
      <w:r w:rsidR="00B44E91">
        <w:rPr>
          <w:rFonts w:ascii="ＭＳ 明朝" w:eastAsia="ＭＳ 明朝" w:hAnsi="ＭＳ 明朝" w:hint="eastAsia"/>
        </w:rPr>
        <w:t>ゆえに</w:t>
      </w:r>
      <w:r w:rsidR="001E599E">
        <w:rPr>
          <w:rFonts w:ascii="ＭＳ 明朝" w:eastAsia="ＭＳ 明朝" w:hAnsi="ＭＳ 明朝" w:hint="eastAsia"/>
        </w:rPr>
        <w:t>、そのバイアスを軽減するための統計的処置も</w:t>
      </w:r>
      <w:r w:rsidR="003A6340">
        <w:rPr>
          <w:rFonts w:ascii="ＭＳ 明朝" w:eastAsia="ＭＳ 明朝" w:hAnsi="ＭＳ 明朝" w:hint="eastAsia"/>
        </w:rPr>
        <w:t>必要としない。</w:t>
      </w:r>
      <w:r w:rsidR="00154F57">
        <w:rPr>
          <w:rFonts w:ascii="ＭＳ 明朝" w:eastAsia="ＭＳ 明朝" w:hAnsi="ＭＳ 明朝" w:hint="eastAsia"/>
        </w:rPr>
        <w:t>デメリットは、</w:t>
      </w:r>
      <w:r w:rsidR="00E055C2">
        <w:rPr>
          <w:rFonts w:ascii="ＭＳ 明朝" w:eastAsia="ＭＳ 明朝" w:hAnsi="ＭＳ 明朝" w:hint="eastAsia"/>
        </w:rPr>
        <w:t>1回限りなので、実験内容を理解しないまま</w:t>
      </w:r>
      <w:r w:rsidR="00156CCB">
        <w:rPr>
          <w:rFonts w:ascii="ＭＳ 明朝" w:eastAsia="ＭＳ 明朝" w:hAnsi="ＭＳ 明朝" w:hint="eastAsia"/>
        </w:rPr>
        <w:t>実験を終わってしまう</w:t>
      </w:r>
      <w:r w:rsidR="00E52074">
        <w:rPr>
          <w:rFonts w:ascii="ＭＳ 明朝" w:eastAsia="ＭＳ 明朝" w:hAnsi="ＭＳ 明朝" w:hint="eastAsia"/>
        </w:rPr>
        <w:t>参加者</w:t>
      </w:r>
      <w:r w:rsidR="00900A9F">
        <w:rPr>
          <w:rFonts w:ascii="ＭＳ 明朝" w:eastAsia="ＭＳ 明朝" w:hAnsi="ＭＳ 明朝" w:hint="eastAsia"/>
        </w:rPr>
        <w:t>がいる</w:t>
      </w:r>
      <w:r w:rsidR="00156CCB">
        <w:rPr>
          <w:rFonts w:ascii="ＭＳ 明朝" w:eastAsia="ＭＳ 明朝" w:hAnsi="ＭＳ 明朝" w:hint="eastAsia"/>
        </w:rPr>
        <w:t>可能</w:t>
      </w:r>
      <w:r w:rsidR="000524AC">
        <w:rPr>
          <w:rFonts w:ascii="ＭＳ 明朝" w:eastAsia="ＭＳ 明朝" w:hAnsi="ＭＳ 明朝" w:hint="eastAsia"/>
        </w:rPr>
        <w:t>性がある。そのようなことがないように、実験を始める前に、実験内容</w:t>
      </w:r>
      <w:r w:rsidR="00156CCB">
        <w:rPr>
          <w:rFonts w:ascii="ＭＳ 明朝" w:eastAsia="ＭＳ 明朝" w:hAnsi="ＭＳ 明朝" w:hint="eastAsia"/>
        </w:rPr>
        <w:t>を確実に理解しているかどうかを確認するクイズを</w:t>
      </w:r>
      <w:r w:rsidR="00E52074">
        <w:rPr>
          <w:rFonts w:ascii="ＭＳ 明朝" w:eastAsia="ＭＳ 明朝" w:hAnsi="ＭＳ 明朝" w:hint="eastAsia"/>
        </w:rPr>
        <w:t>参加者</w:t>
      </w:r>
      <w:r w:rsidR="00156CCB">
        <w:rPr>
          <w:rFonts w:ascii="ＭＳ 明朝" w:eastAsia="ＭＳ 明朝" w:hAnsi="ＭＳ 明朝" w:hint="eastAsia"/>
        </w:rPr>
        <w:t>に課す</w:t>
      </w:r>
      <w:r w:rsidR="001E599E">
        <w:rPr>
          <w:rFonts w:ascii="ＭＳ 明朝" w:eastAsia="ＭＳ 明朝" w:hAnsi="ＭＳ 明朝" w:hint="eastAsia"/>
        </w:rPr>
        <w:t>必要がある</w:t>
      </w:r>
      <w:r w:rsidR="00156CCB">
        <w:rPr>
          <w:rFonts w:ascii="ＭＳ 明朝" w:eastAsia="ＭＳ 明朝" w:hAnsi="ＭＳ 明朝" w:hint="eastAsia"/>
        </w:rPr>
        <w:t>。</w:t>
      </w:r>
      <w:r w:rsidR="00BB1238">
        <w:rPr>
          <w:rFonts w:ascii="ＭＳ 明朝" w:eastAsia="ＭＳ 明朝" w:hAnsi="ＭＳ 明朝" w:hint="eastAsia"/>
        </w:rPr>
        <w:t>もう１つのデメリットとしては、</w:t>
      </w:r>
      <w:r w:rsidR="00E52074">
        <w:rPr>
          <w:rFonts w:ascii="ＭＳ 明朝" w:eastAsia="ＭＳ 明朝" w:hAnsi="ＭＳ 明朝" w:hint="eastAsia"/>
        </w:rPr>
        <w:t>参加者</w:t>
      </w:r>
      <w:r w:rsidR="00BC7A37">
        <w:rPr>
          <w:rFonts w:ascii="ＭＳ 明朝" w:eastAsia="ＭＳ 明朝" w:hAnsi="ＭＳ 明朝" w:hint="eastAsia"/>
        </w:rPr>
        <w:t>1</w:t>
      </w:r>
      <w:r w:rsidR="00BA499B">
        <w:rPr>
          <w:rFonts w:ascii="ＭＳ 明朝" w:eastAsia="ＭＳ 明朝" w:hAnsi="ＭＳ 明朝" w:hint="eastAsia"/>
        </w:rPr>
        <w:t>人につき１つの観察</w:t>
      </w:r>
      <w:r w:rsidR="00BC7A37">
        <w:rPr>
          <w:rFonts w:ascii="ＭＳ 明朝" w:eastAsia="ＭＳ 明朝" w:hAnsi="ＭＳ 明朝" w:hint="eastAsia"/>
        </w:rPr>
        <w:t>値しか</w:t>
      </w:r>
      <w:r w:rsidR="00BA499B">
        <w:rPr>
          <w:rFonts w:ascii="ＭＳ 明朝" w:eastAsia="ＭＳ 明朝" w:hAnsi="ＭＳ 明朝" w:hint="eastAsia"/>
        </w:rPr>
        <w:t>収集でき</w:t>
      </w:r>
      <w:r w:rsidR="002B35C2">
        <w:rPr>
          <w:rFonts w:ascii="ＭＳ 明朝" w:eastAsia="ＭＳ 明朝" w:hAnsi="ＭＳ 明朝" w:hint="eastAsia"/>
        </w:rPr>
        <w:t>ないので、分析に十分耐えられるだけのデータを収集するために</w:t>
      </w:r>
      <w:r w:rsidR="00F83CDB">
        <w:rPr>
          <w:rFonts w:ascii="ＭＳ 明朝" w:eastAsia="ＭＳ 明朝" w:hAnsi="ＭＳ 明朝" w:hint="eastAsia"/>
        </w:rPr>
        <w:t>は</w:t>
      </w:r>
      <w:r w:rsidR="002B35C2">
        <w:rPr>
          <w:rFonts w:ascii="ＭＳ 明朝" w:eastAsia="ＭＳ 明朝" w:hAnsi="ＭＳ 明朝" w:hint="eastAsia"/>
        </w:rPr>
        <w:t>、多くの</w:t>
      </w:r>
      <w:r w:rsidR="00E52074">
        <w:rPr>
          <w:rFonts w:ascii="ＭＳ 明朝" w:eastAsia="ＭＳ 明朝" w:hAnsi="ＭＳ 明朝" w:hint="eastAsia"/>
        </w:rPr>
        <w:t>参加者</w:t>
      </w:r>
      <w:r w:rsidR="002B35C2">
        <w:rPr>
          <w:rFonts w:ascii="ＭＳ 明朝" w:eastAsia="ＭＳ 明朝" w:hAnsi="ＭＳ 明朝" w:hint="eastAsia"/>
        </w:rPr>
        <w:t>を集めなければいけない</w:t>
      </w:r>
      <w:r w:rsidR="00BA499B">
        <w:rPr>
          <w:rFonts w:ascii="ＭＳ 明朝" w:eastAsia="ＭＳ 明朝" w:hAnsi="ＭＳ 明朝" w:hint="eastAsia"/>
        </w:rPr>
        <w:t>ことである。</w:t>
      </w:r>
      <w:r w:rsidR="002B35C2">
        <w:rPr>
          <w:rFonts w:ascii="ＭＳ 明朝" w:eastAsia="ＭＳ 明朝" w:hAnsi="ＭＳ 明朝" w:hint="eastAsia"/>
        </w:rPr>
        <w:t>謝金支払いによる金銭的費用が高くなること</w:t>
      </w:r>
      <w:r w:rsidR="005E0A39">
        <w:rPr>
          <w:rFonts w:ascii="ＭＳ 明朝" w:eastAsia="ＭＳ 明朝" w:hAnsi="ＭＳ 明朝" w:hint="eastAsia"/>
        </w:rPr>
        <w:t>を覚悟しなければいけない</w:t>
      </w:r>
      <w:r w:rsidR="00BA499B">
        <w:rPr>
          <w:rFonts w:ascii="ＭＳ 明朝" w:eastAsia="ＭＳ 明朝" w:hAnsi="ＭＳ 明朝" w:hint="eastAsia"/>
        </w:rPr>
        <w:t>。</w:t>
      </w:r>
    </w:p>
    <w:p w14:paraId="68334F5A" w14:textId="39E729EB" w:rsidR="00022A26" w:rsidRPr="00E22A24" w:rsidRDefault="00320FB3" w:rsidP="00451491">
      <w:pPr>
        <w:rPr>
          <w:rFonts w:ascii="ＭＳ 明朝" w:eastAsia="ＭＳ 明朝" w:hAnsi="ＭＳ 明朝"/>
        </w:rPr>
      </w:pPr>
      <w:r>
        <w:rPr>
          <w:rFonts w:ascii="ＭＳ 明朝" w:eastAsia="ＭＳ 明朝" w:hAnsi="ＭＳ 明朝" w:hint="eastAsia"/>
        </w:rPr>
        <w:t xml:space="preserve">　</w:t>
      </w:r>
      <w:r w:rsidR="00FE0439">
        <w:rPr>
          <w:rFonts w:ascii="ＭＳ 明朝" w:eastAsia="ＭＳ 明朝" w:hAnsi="ＭＳ 明朝" w:hint="eastAsia"/>
        </w:rPr>
        <w:t>先ほど述べた通り、</w:t>
      </w:r>
      <w:r w:rsidR="000C4ADD">
        <w:rPr>
          <w:rFonts w:ascii="ＭＳ 明朝" w:eastAsia="ＭＳ 明朝" w:hAnsi="ＭＳ 明朝" w:hint="eastAsia"/>
        </w:rPr>
        <w:t>参加者内計画</w:t>
      </w:r>
      <w:r w:rsidR="00FE0439">
        <w:rPr>
          <w:rFonts w:ascii="ＭＳ 明朝" w:eastAsia="ＭＳ 明朝" w:hAnsi="ＭＳ 明朝" w:hint="eastAsia"/>
        </w:rPr>
        <w:t>法を採用した場合、必然的に</w:t>
      </w:r>
      <w:r w:rsidR="00535307">
        <w:rPr>
          <w:rFonts w:ascii="ＭＳ 明朝" w:eastAsia="ＭＳ 明朝" w:hAnsi="ＭＳ 明朝" w:hint="eastAsia"/>
        </w:rPr>
        <w:t>繰り返し</w:t>
      </w:r>
      <w:r w:rsidR="00FA2AA3">
        <w:rPr>
          <w:rFonts w:ascii="ＭＳ 明朝" w:eastAsia="ＭＳ 明朝" w:hAnsi="ＭＳ 明朝" w:hint="eastAsia"/>
        </w:rPr>
        <w:t>実験</w:t>
      </w:r>
      <w:r w:rsidR="00FE0439">
        <w:rPr>
          <w:rFonts w:ascii="ＭＳ 明朝" w:eastAsia="ＭＳ 明朝" w:hAnsi="ＭＳ 明朝" w:hint="eastAsia"/>
        </w:rPr>
        <w:t>となるので、繰り返し実験のメリット・デメリットは</w:t>
      </w:r>
      <w:r w:rsidR="00D069EF">
        <w:rPr>
          <w:rFonts w:ascii="ＭＳ 明朝" w:eastAsia="ＭＳ 明朝" w:hAnsi="ＭＳ 明朝" w:hint="eastAsia"/>
        </w:rPr>
        <w:t>参加者内計画</w:t>
      </w:r>
      <w:r w:rsidR="00FE0439">
        <w:rPr>
          <w:rFonts w:ascii="ＭＳ 明朝" w:eastAsia="ＭＳ 明朝" w:hAnsi="ＭＳ 明朝" w:hint="eastAsia"/>
        </w:rPr>
        <w:t>法のメリット・デメリットでもある。デメリットは、順番によるバイアスや学習効果によるバイアスが発生する可能性があることである</w:t>
      </w:r>
      <w:r w:rsidR="00764F7A">
        <w:rPr>
          <w:rFonts w:ascii="ＭＳ 明朝" w:eastAsia="ＭＳ 明朝" w:hAnsi="ＭＳ 明朝" w:hint="eastAsia"/>
        </w:rPr>
        <w:t>。対策としては、</w:t>
      </w:r>
      <w:r w:rsidR="00692732">
        <w:rPr>
          <w:rFonts w:ascii="ＭＳ 明朝" w:eastAsia="ＭＳ 明朝" w:hAnsi="ＭＳ 明朝" w:hint="eastAsia"/>
        </w:rPr>
        <w:t>毎回ごとに実験結果を</w:t>
      </w:r>
      <w:r w:rsidR="00E52074">
        <w:rPr>
          <w:rFonts w:ascii="ＭＳ 明朝" w:eastAsia="ＭＳ 明朝" w:hAnsi="ＭＳ 明朝" w:hint="eastAsia"/>
        </w:rPr>
        <w:t>参加者</w:t>
      </w:r>
      <w:r w:rsidR="00692732">
        <w:rPr>
          <w:rFonts w:ascii="ＭＳ 明朝" w:eastAsia="ＭＳ 明朝" w:hAnsi="ＭＳ 明朝" w:hint="eastAsia"/>
        </w:rPr>
        <w:t>に知らせるのではなく、次々と実験を繰り返し</w:t>
      </w:r>
      <w:r w:rsidR="00C272AF">
        <w:rPr>
          <w:rFonts w:ascii="ＭＳ 明朝" w:eastAsia="ＭＳ 明朝" w:hAnsi="ＭＳ 明朝" w:hint="eastAsia"/>
        </w:rPr>
        <w:t>、実験について学習できない措置を採ることである。繰り返し</w:t>
      </w:r>
      <w:r w:rsidR="00692732">
        <w:rPr>
          <w:rFonts w:ascii="ＭＳ 明朝" w:eastAsia="ＭＳ 明朝" w:hAnsi="ＭＳ 明朝" w:hint="eastAsia"/>
        </w:rPr>
        <w:t>実験</w:t>
      </w:r>
      <w:r w:rsidR="00C272AF">
        <w:rPr>
          <w:rFonts w:ascii="ＭＳ 明朝" w:eastAsia="ＭＳ 明朝" w:hAnsi="ＭＳ 明朝" w:hint="eastAsia"/>
        </w:rPr>
        <w:t>法の</w:t>
      </w:r>
      <w:r w:rsidR="00B018EF">
        <w:rPr>
          <w:rFonts w:ascii="ＭＳ 明朝" w:eastAsia="ＭＳ 明朝" w:hAnsi="ＭＳ 明朝" w:hint="eastAsia"/>
        </w:rPr>
        <w:t>メリットは、</w:t>
      </w:r>
      <w:r w:rsidR="00B03A38">
        <w:rPr>
          <w:rFonts w:ascii="ＭＳ 明朝" w:eastAsia="ＭＳ 明朝" w:hAnsi="ＭＳ 明朝" w:hint="eastAsia"/>
        </w:rPr>
        <w:t>1人の</w:t>
      </w:r>
      <w:r w:rsidR="00E52074">
        <w:rPr>
          <w:rFonts w:ascii="ＭＳ 明朝" w:eastAsia="ＭＳ 明朝" w:hAnsi="ＭＳ 明朝" w:hint="eastAsia"/>
        </w:rPr>
        <w:t>参加者</w:t>
      </w:r>
      <w:r w:rsidR="00B03A38">
        <w:rPr>
          <w:rFonts w:ascii="ＭＳ 明朝" w:eastAsia="ＭＳ 明朝" w:hAnsi="ＭＳ 明朝" w:hint="eastAsia"/>
        </w:rPr>
        <w:t>から複数</w:t>
      </w:r>
      <w:r w:rsidR="00692732">
        <w:rPr>
          <w:rFonts w:ascii="ＭＳ 明朝" w:eastAsia="ＭＳ 明朝" w:hAnsi="ＭＳ 明朝" w:hint="eastAsia"/>
        </w:rPr>
        <w:t>の観測値を収集できることができるので、費用対効果が高いことが挙げられる</w:t>
      </w:r>
      <w:r w:rsidR="00B03A38">
        <w:rPr>
          <w:rFonts w:ascii="ＭＳ 明朝" w:eastAsia="ＭＳ 明朝" w:hAnsi="ＭＳ 明朝" w:hint="eastAsia"/>
        </w:rPr>
        <w:t>。</w:t>
      </w:r>
      <w:r w:rsidR="00E47154">
        <w:rPr>
          <w:rFonts w:ascii="ＭＳ 明朝" w:eastAsia="ＭＳ 明朝" w:hAnsi="ＭＳ 明朝" w:hint="eastAsia"/>
        </w:rPr>
        <w:t>多くの繰り返し</w:t>
      </w:r>
      <w:r w:rsidR="00692732">
        <w:rPr>
          <w:rFonts w:ascii="ＭＳ 明朝" w:eastAsia="ＭＳ 明朝" w:hAnsi="ＭＳ 明朝" w:hint="eastAsia"/>
        </w:rPr>
        <w:t>実験では、序盤と終盤の観測値を使わずに、真ん中の回から収集した観察値だけを</w:t>
      </w:r>
      <w:r w:rsidR="00E47154">
        <w:rPr>
          <w:rFonts w:ascii="ＭＳ 明朝" w:eastAsia="ＭＳ 明朝" w:hAnsi="ＭＳ 明朝" w:hint="eastAsia"/>
        </w:rPr>
        <w:t>分析に使う</w:t>
      </w:r>
      <w:r w:rsidR="004B2C63">
        <w:rPr>
          <w:rFonts w:ascii="ＭＳ 明朝" w:eastAsia="ＭＳ 明朝" w:hAnsi="ＭＳ 明朝" w:hint="eastAsia"/>
        </w:rPr>
        <w:t>ことが多い</w:t>
      </w:r>
      <w:r w:rsidR="00E47154">
        <w:rPr>
          <w:rFonts w:ascii="ＭＳ 明朝" w:eastAsia="ＭＳ 明朝" w:hAnsi="ＭＳ 明朝" w:hint="eastAsia"/>
        </w:rPr>
        <w:t>。</w:t>
      </w:r>
      <w:r w:rsidR="008832CF">
        <w:rPr>
          <w:rFonts w:ascii="ＭＳ 明朝" w:eastAsia="ＭＳ 明朝" w:hAnsi="ＭＳ 明朝" w:hint="eastAsia"/>
        </w:rPr>
        <w:t>この理由としては、序盤は</w:t>
      </w:r>
      <w:r w:rsidR="00E52074">
        <w:rPr>
          <w:rFonts w:ascii="ＭＳ 明朝" w:eastAsia="ＭＳ 明朝" w:hAnsi="ＭＳ 明朝" w:hint="eastAsia"/>
        </w:rPr>
        <w:t>参加者</w:t>
      </w:r>
      <w:r w:rsidR="008832CF">
        <w:rPr>
          <w:rFonts w:ascii="ＭＳ 明朝" w:eastAsia="ＭＳ 明朝" w:hAnsi="ＭＳ 明朝" w:hint="eastAsia"/>
        </w:rPr>
        <w:t>が実験に慣れていないから、そして終盤は気持ちが緩み真剣に取り組んでくれないからであ</w:t>
      </w:r>
      <w:r w:rsidR="008832CF">
        <w:rPr>
          <w:rFonts w:ascii="ＭＳ 明朝" w:eastAsia="ＭＳ 明朝" w:hAnsi="ＭＳ 明朝" w:hint="eastAsia"/>
        </w:rPr>
        <w:lastRenderedPageBreak/>
        <w:t>る。</w:t>
      </w:r>
      <w:r w:rsidR="00E22A24">
        <w:rPr>
          <w:rFonts w:ascii="ＭＳ 明朝" w:eastAsia="ＭＳ 明朝" w:hAnsi="ＭＳ 明朝" w:hint="eastAsia"/>
        </w:rPr>
        <w:t>また、贈与交換のような2人一組の実験を繰り返す場合</w:t>
      </w:r>
      <w:r w:rsidR="00C272AF">
        <w:rPr>
          <w:rFonts w:ascii="ＭＳ 明朝" w:eastAsia="ＭＳ 明朝" w:hAnsi="ＭＳ 明朝" w:hint="eastAsia"/>
        </w:rPr>
        <w:t>、</w:t>
      </w:r>
      <w:r w:rsidR="003666E3">
        <w:rPr>
          <w:rFonts w:ascii="ＭＳ 明朝" w:eastAsia="ＭＳ 明朝" w:hAnsi="ＭＳ 明朝" w:hint="eastAsia"/>
        </w:rPr>
        <w:t>毎回、異なる</w:t>
      </w:r>
      <w:r w:rsidR="00E52074">
        <w:rPr>
          <w:rFonts w:ascii="ＭＳ 明朝" w:eastAsia="ＭＳ 明朝" w:hAnsi="ＭＳ 明朝" w:hint="eastAsia"/>
        </w:rPr>
        <w:t>参加者</w:t>
      </w:r>
      <w:r w:rsidR="003666E3">
        <w:rPr>
          <w:rFonts w:ascii="ＭＳ 明朝" w:eastAsia="ＭＳ 明朝" w:hAnsi="ＭＳ 明朝" w:hint="eastAsia"/>
        </w:rPr>
        <w:t>とペアを組む</w:t>
      </w:r>
      <w:r w:rsidR="00692732">
        <w:rPr>
          <w:rFonts w:ascii="ＭＳ 明朝" w:eastAsia="ＭＳ 明朝" w:hAnsi="ＭＳ 明朝" w:hint="eastAsia"/>
        </w:rPr>
        <w:t>ような設定</w:t>
      </w:r>
      <w:r w:rsidR="000524AC">
        <w:rPr>
          <w:rFonts w:ascii="ＭＳ 明朝" w:eastAsia="ＭＳ 明朝" w:hAnsi="ＭＳ 明朝" w:hint="eastAsia"/>
        </w:rPr>
        <w:t>を</w:t>
      </w:r>
      <w:r w:rsidR="00692732">
        <w:rPr>
          <w:rFonts w:ascii="ＭＳ 明朝" w:eastAsia="ＭＳ 明朝" w:hAnsi="ＭＳ 明朝" w:hint="eastAsia"/>
        </w:rPr>
        <w:t>することに留意する</w:t>
      </w:r>
      <w:r w:rsidR="005A7D23">
        <w:rPr>
          <w:rFonts w:ascii="ＭＳ 明朝" w:eastAsia="ＭＳ 明朝" w:hAnsi="ＭＳ 明朝" w:hint="eastAsia"/>
        </w:rPr>
        <w:t>（</w:t>
      </w:r>
      <w:r w:rsidR="00D5598C">
        <w:rPr>
          <w:rFonts w:ascii="ＭＳ 明朝" w:eastAsia="ＭＳ 明朝" w:hAnsi="ＭＳ 明朝" w:hint="eastAsia"/>
        </w:rPr>
        <w:t>ストレンジャー・マッチング）</w:t>
      </w:r>
      <w:r w:rsidR="008F390F">
        <w:rPr>
          <w:rFonts w:ascii="ＭＳ 明朝" w:eastAsia="ＭＳ 明朝" w:hAnsi="ＭＳ 明朝" w:hint="eastAsia"/>
        </w:rPr>
        <w:t>。</w:t>
      </w:r>
    </w:p>
    <w:p w14:paraId="1378300D" w14:textId="56FC7752" w:rsidR="0051747E" w:rsidRDefault="00FE667F" w:rsidP="00FE667F">
      <w:pPr>
        <w:ind w:firstLineChars="100" w:firstLine="210"/>
        <w:rPr>
          <w:rFonts w:ascii="ＭＳ 明朝" w:eastAsia="ＭＳ 明朝" w:hAnsi="ＭＳ 明朝"/>
        </w:rPr>
      </w:pPr>
      <w:r>
        <w:rPr>
          <w:rFonts w:ascii="ＭＳ 明朝" w:eastAsia="ＭＳ 明朝" w:hAnsi="ＭＳ 明朝" w:hint="eastAsia"/>
        </w:rPr>
        <w:t>3つ目は</w:t>
      </w:r>
      <w:r w:rsidR="00C028E2">
        <w:rPr>
          <w:rFonts w:ascii="ＭＳ 明朝" w:eastAsia="ＭＳ 明朝" w:hAnsi="ＭＳ 明朝" w:hint="eastAsia"/>
        </w:rPr>
        <w:t>、実験メソッド</w:t>
      </w:r>
      <w:r>
        <w:rPr>
          <w:rFonts w:ascii="ＭＳ 明朝" w:eastAsia="ＭＳ 明朝" w:hAnsi="ＭＳ 明朝" w:hint="eastAsia"/>
        </w:rPr>
        <w:t>に関することである。</w:t>
      </w:r>
      <w:r w:rsidR="009B3E77">
        <w:rPr>
          <w:rFonts w:ascii="ＭＳ 明朝" w:eastAsia="ＭＳ 明朝" w:hAnsi="ＭＳ 明朝" w:hint="eastAsia"/>
        </w:rPr>
        <w:t>ここでは、</w:t>
      </w:r>
      <w:r w:rsidR="00D069EF">
        <w:rPr>
          <w:rFonts w:ascii="ＭＳ 明朝" w:eastAsia="ＭＳ 明朝" w:hAnsi="ＭＳ 明朝" w:hint="eastAsia"/>
        </w:rPr>
        <w:t>直接選択法</w:t>
      </w:r>
      <w:r w:rsidR="00C028E2">
        <w:rPr>
          <w:rFonts w:ascii="ＭＳ 明朝" w:eastAsia="ＭＳ 明朝" w:hAnsi="ＭＳ 明朝" w:hint="eastAsia"/>
        </w:rPr>
        <w:t>と</w:t>
      </w:r>
      <w:r w:rsidR="00D069EF">
        <w:rPr>
          <w:rFonts w:ascii="ＭＳ 明朝" w:eastAsia="ＭＳ 明朝" w:hAnsi="ＭＳ 明朝" w:hint="eastAsia"/>
        </w:rPr>
        <w:t>戦略選択法</w:t>
      </w:r>
      <w:r w:rsidR="00C028E2">
        <w:rPr>
          <w:rFonts w:ascii="ＭＳ 明朝" w:eastAsia="ＭＳ 明朝" w:hAnsi="ＭＳ 明朝" w:hint="eastAsia"/>
        </w:rPr>
        <w:t>を解説する。</w:t>
      </w:r>
      <w:r w:rsidR="00F86921">
        <w:rPr>
          <w:rFonts w:ascii="ＭＳ 明朝" w:eastAsia="ＭＳ 明朝" w:hAnsi="ＭＳ 明朝" w:hint="eastAsia"/>
        </w:rPr>
        <w:t>２つの方法のメリット・デメリットを「経済実験の例」で紹介された</w:t>
      </w:r>
      <w:r w:rsidR="0093037B">
        <w:rPr>
          <w:rFonts w:ascii="ＭＳ 明朝" w:eastAsia="ＭＳ 明朝" w:hAnsi="ＭＳ 明朝" w:hint="eastAsia"/>
        </w:rPr>
        <w:t>贈与交換</w:t>
      </w:r>
      <w:r w:rsidR="00F86921">
        <w:rPr>
          <w:rFonts w:ascii="ＭＳ 明朝" w:eastAsia="ＭＳ 明朝" w:hAnsi="ＭＳ 明朝" w:hint="eastAsia"/>
        </w:rPr>
        <w:t>の実験例を使って説明</w:t>
      </w:r>
      <w:r w:rsidR="00EB489E">
        <w:rPr>
          <w:rFonts w:ascii="ＭＳ 明朝" w:eastAsia="ＭＳ 明朝" w:hAnsi="ＭＳ 明朝" w:hint="eastAsia"/>
        </w:rPr>
        <w:t>する。</w:t>
      </w:r>
    </w:p>
    <w:p w14:paraId="04D81BF9" w14:textId="69BACF03" w:rsidR="007247C9" w:rsidRDefault="00D069EF" w:rsidP="007247C9">
      <w:pPr>
        <w:ind w:firstLineChars="100" w:firstLine="210"/>
        <w:rPr>
          <w:rFonts w:ascii="ＭＳ 明朝" w:eastAsia="ＭＳ 明朝" w:hAnsi="ＭＳ 明朝"/>
        </w:rPr>
      </w:pPr>
      <w:r>
        <w:rPr>
          <w:rFonts w:ascii="Times New Roman" w:eastAsia="ＭＳ 明朝" w:hAnsi="Times New Roman" w:cs="Times New Roman" w:hint="eastAsia"/>
        </w:rPr>
        <w:t>直接選択法</w:t>
      </w:r>
      <w:r w:rsidR="004133C4">
        <w:rPr>
          <w:rFonts w:ascii="ＭＳ 明朝" w:eastAsia="ＭＳ 明朝" w:hAnsi="ＭＳ 明朝" w:hint="eastAsia"/>
        </w:rPr>
        <w:t>で</w:t>
      </w:r>
      <w:r w:rsidR="004D7EF2" w:rsidRPr="00EB489E">
        <w:rPr>
          <w:rFonts w:ascii="ＭＳ 明朝" w:eastAsia="ＭＳ 明朝" w:hAnsi="ＭＳ 明朝" w:hint="eastAsia"/>
        </w:rPr>
        <w:t>は、</w:t>
      </w:r>
      <w:r w:rsidR="00E52074">
        <w:rPr>
          <w:rFonts w:ascii="ＭＳ 明朝" w:eastAsia="ＭＳ 明朝" w:hAnsi="ＭＳ 明朝" w:hint="eastAsia"/>
        </w:rPr>
        <w:t>参加者</w:t>
      </w:r>
      <w:r w:rsidR="004133C4">
        <w:rPr>
          <w:rFonts w:ascii="ＭＳ 明朝" w:eastAsia="ＭＳ 明朝" w:hAnsi="ＭＳ 明朝" w:hint="eastAsia"/>
        </w:rPr>
        <w:t>が実験</w:t>
      </w:r>
      <w:r w:rsidR="0093037B">
        <w:rPr>
          <w:rFonts w:ascii="ＭＳ 明朝" w:eastAsia="ＭＳ 明朝" w:hAnsi="ＭＳ 明朝" w:hint="eastAsia"/>
        </w:rPr>
        <w:t>実施者の指示の</w:t>
      </w:r>
      <w:r w:rsidR="00DD045A">
        <w:rPr>
          <w:rFonts w:ascii="ＭＳ 明朝" w:eastAsia="ＭＳ 明朝" w:hAnsi="ＭＳ 明朝" w:hint="eastAsia"/>
        </w:rPr>
        <w:t>もと、決められたルールに従い</w:t>
      </w:r>
      <w:r w:rsidR="004133C4">
        <w:rPr>
          <w:rFonts w:ascii="ＭＳ 明朝" w:eastAsia="ＭＳ 明朝" w:hAnsi="ＭＳ 明朝" w:hint="eastAsia"/>
        </w:rPr>
        <w:t>自分の効用を最大にするような選択</w:t>
      </w:r>
      <w:r w:rsidR="00DD045A">
        <w:rPr>
          <w:rFonts w:ascii="ＭＳ 明朝" w:eastAsia="ＭＳ 明朝" w:hAnsi="ＭＳ 明朝" w:hint="eastAsia"/>
        </w:rPr>
        <w:t>を</w:t>
      </w:r>
      <w:r w:rsidR="002F09EA">
        <w:rPr>
          <w:rFonts w:ascii="ＭＳ 明朝" w:eastAsia="ＭＳ 明朝" w:hAnsi="ＭＳ 明朝" w:hint="eastAsia"/>
        </w:rPr>
        <w:t>行う</w:t>
      </w:r>
      <w:r w:rsidR="004133C4">
        <w:rPr>
          <w:rFonts w:ascii="ＭＳ 明朝" w:eastAsia="ＭＳ 明朝" w:hAnsi="ＭＳ 明朝" w:hint="eastAsia"/>
        </w:rPr>
        <w:t>。この方法では、通常、</w:t>
      </w:r>
      <w:r w:rsidR="00E52074">
        <w:rPr>
          <w:rFonts w:ascii="ＭＳ 明朝" w:eastAsia="ＭＳ 明朝" w:hAnsi="ＭＳ 明朝" w:hint="eastAsia"/>
        </w:rPr>
        <w:t>参加者</w:t>
      </w:r>
      <w:r w:rsidR="004133C4">
        <w:rPr>
          <w:rFonts w:ascii="ＭＳ 明朝" w:eastAsia="ＭＳ 明朝" w:hAnsi="ＭＳ 明朝" w:hint="eastAsia"/>
        </w:rPr>
        <w:t>が選択した結果しか実験</w:t>
      </w:r>
      <w:r w:rsidR="002F09EA">
        <w:rPr>
          <w:rFonts w:ascii="ＭＳ 明朝" w:eastAsia="ＭＳ 明朝" w:hAnsi="ＭＳ 明朝" w:hint="eastAsia"/>
        </w:rPr>
        <w:t>実施</w:t>
      </w:r>
      <w:r w:rsidR="004133C4">
        <w:rPr>
          <w:rFonts w:ascii="ＭＳ 明朝" w:eastAsia="ＭＳ 明朝" w:hAnsi="ＭＳ 明朝" w:hint="eastAsia"/>
        </w:rPr>
        <w:t>者は観察することができない</w:t>
      </w:r>
      <w:r w:rsidR="004D7EF2" w:rsidRPr="00EB489E">
        <w:rPr>
          <w:rFonts w:ascii="ＭＳ 明朝" w:eastAsia="ＭＳ 明朝" w:hAnsi="ＭＳ 明朝" w:hint="eastAsia"/>
        </w:rPr>
        <w:t>。</w:t>
      </w:r>
      <w:r w:rsidR="00DD045A">
        <w:rPr>
          <w:rFonts w:ascii="ＭＳ 明朝" w:eastAsia="ＭＳ 明朝" w:hAnsi="ＭＳ 明朝" w:hint="eastAsia"/>
        </w:rPr>
        <w:t>贈与交換</w:t>
      </w:r>
      <w:r w:rsidR="000158A5">
        <w:rPr>
          <w:rFonts w:ascii="ＭＳ 明朝" w:eastAsia="ＭＳ 明朝" w:hAnsi="ＭＳ 明朝" w:hint="eastAsia"/>
        </w:rPr>
        <w:t>の例の場合、役割</w:t>
      </w:r>
      <w:r w:rsidR="000158A5" w:rsidRPr="0005428C">
        <w:rPr>
          <w:rFonts w:ascii="Times New Roman" w:eastAsia="ＭＳ 明朝" w:hAnsi="Times New Roman" w:cs="Times New Roman"/>
        </w:rPr>
        <w:t>B</w:t>
      </w:r>
      <w:r w:rsidR="000158A5">
        <w:rPr>
          <w:rFonts w:ascii="ＭＳ 明朝" w:eastAsia="ＭＳ 明朝" w:hAnsi="ＭＳ 明朝" w:hint="eastAsia"/>
        </w:rPr>
        <w:t>の</w:t>
      </w:r>
      <w:r w:rsidR="00E52074">
        <w:rPr>
          <w:rFonts w:ascii="ＭＳ 明朝" w:eastAsia="ＭＳ 明朝" w:hAnsi="ＭＳ 明朝" w:hint="eastAsia"/>
        </w:rPr>
        <w:t>参加者</w:t>
      </w:r>
      <w:r w:rsidR="000158A5">
        <w:rPr>
          <w:rFonts w:ascii="ＭＳ 明朝" w:eastAsia="ＭＳ 明朝" w:hAnsi="ＭＳ 明朝" w:hint="eastAsia"/>
        </w:rPr>
        <w:t>は、役割</w:t>
      </w:r>
      <w:r w:rsidR="000158A5" w:rsidRPr="0005428C">
        <w:rPr>
          <w:rFonts w:ascii="Times New Roman" w:eastAsia="ＭＳ 明朝" w:hAnsi="Times New Roman" w:cs="Times New Roman"/>
        </w:rPr>
        <w:t>A</w:t>
      </w:r>
      <w:r w:rsidR="000158A5">
        <w:rPr>
          <w:rFonts w:ascii="ＭＳ 明朝" w:eastAsia="ＭＳ 明朝" w:hAnsi="ＭＳ 明朝" w:hint="eastAsia"/>
        </w:rPr>
        <w:t>の</w:t>
      </w:r>
      <w:r w:rsidR="00E52074">
        <w:rPr>
          <w:rFonts w:ascii="ＭＳ 明朝" w:eastAsia="ＭＳ 明朝" w:hAnsi="ＭＳ 明朝" w:hint="eastAsia"/>
        </w:rPr>
        <w:t>参加者</w:t>
      </w:r>
      <w:r w:rsidR="000158A5">
        <w:rPr>
          <w:rFonts w:ascii="ＭＳ 明朝" w:eastAsia="ＭＳ 明朝" w:hAnsi="ＭＳ 明朝" w:hint="eastAsia"/>
        </w:rPr>
        <w:t>が提示する</w:t>
      </w:r>
      <w:r w:rsidR="000158A5" w:rsidRPr="0005428C">
        <w:rPr>
          <w:rFonts w:ascii="Times New Roman" w:eastAsia="ＭＳ 明朝" w:hAnsi="Times New Roman" w:cs="Times New Roman"/>
        </w:rPr>
        <w:t>X</w:t>
      </w:r>
      <w:r w:rsidR="003E2C68">
        <w:rPr>
          <w:rFonts w:ascii="ＭＳ 明朝" w:eastAsia="ＭＳ 明朝" w:hAnsi="ＭＳ 明朝" w:hint="eastAsia"/>
        </w:rPr>
        <w:t>をもとに</w:t>
      </w:r>
      <w:r w:rsidR="000852BC">
        <w:rPr>
          <w:rFonts w:ascii="ＭＳ 明朝" w:eastAsia="ＭＳ 明朝" w:hAnsi="ＭＳ 明朝" w:hint="eastAsia"/>
        </w:rPr>
        <w:t>最適な</w:t>
      </w:r>
      <w:r w:rsidR="000158A5" w:rsidRPr="0005428C">
        <w:rPr>
          <w:rFonts w:ascii="Times New Roman" w:eastAsia="ＭＳ 明朝" w:hAnsi="Times New Roman" w:cs="Times New Roman"/>
        </w:rPr>
        <w:t>Y</w:t>
      </w:r>
      <w:r w:rsidR="006F5BEF">
        <w:rPr>
          <w:rFonts w:ascii="ＭＳ 明朝" w:eastAsia="ＭＳ 明朝" w:hAnsi="ＭＳ 明朝" w:hint="eastAsia"/>
        </w:rPr>
        <w:t>を</w:t>
      </w:r>
      <w:r w:rsidR="003E2C68">
        <w:rPr>
          <w:rFonts w:ascii="ＭＳ 明朝" w:eastAsia="ＭＳ 明朝" w:hAnsi="ＭＳ 明朝" w:hint="eastAsia"/>
        </w:rPr>
        <w:t>決定する。</w:t>
      </w:r>
      <w:r w:rsidR="007247C9">
        <w:rPr>
          <w:rFonts w:ascii="ＭＳ 明朝" w:eastAsia="ＭＳ 明朝" w:hAnsi="ＭＳ 明朝" w:hint="eastAsia"/>
        </w:rPr>
        <w:t>しかし、実験</w:t>
      </w:r>
      <w:r w:rsidR="007B60D4">
        <w:rPr>
          <w:rFonts w:ascii="ＭＳ 明朝" w:eastAsia="ＭＳ 明朝" w:hAnsi="ＭＳ 明朝" w:hint="eastAsia"/>
        </w:rPr>
        <w:t>実施者が観察できるのは、役割</w:t>
      </w:r>
      <w:r w:rsidR="007B60D4" w:rsidRPr="0005428C">
        <w:rPr>
          <w:rFonts w:ascii="Times New Roman" w:eastAsia="ＭＳ 明朝" w:hAnsi="Times New Roman" w:cs="Times New Roman"/>
        </w:rPr>
        <w:t>A</w:t>
      </w:r>
      <w:r w:rsidR="007247C9">
        <w:rPr>
          <w:rFonts w:ascii="ＭＳ 明朝" w:eastAsia="ＭＳ 明朝" w:hAnsi="ＭＳ 明朝" w:hint="eastAsia"/>
        </w:rPr>
        <w:t>の</w:t>
      </w:r>
      <w:r w:rsidR="00E52074">
        <w:rPr>
          <w:rFonts w:ascii="ＭＳ 明朝" w:eastAsia="ＭＳ 明朝" w:hAnsi="ＭＳ 明朝" w:hint="eastAsia"/>
        </w:rPr>
        <w:t>参加者</w:t>
      </w:r>
      <w:r w:rsidR="007247C9">
        <w:rPr>
          <w:rFonts w:ascii="ＭＳ 明朝" w:eastAsia="ＭＳ 明朝" w:hAnsi="ＭＳ 明朝" w:hint="eastAsia"/>
        </w:rPr>
        <w:t>が提示した</w:t>
      </w:r>
      <w:r w:rsidR="000852BC">
        <w:rPr>
          <w:rFonts w:ascii="ＭＳ 明朝" w:eastAsia="ＭＳ 明朝" w:hAnsi="ＭＳ 明朝" w:hint="eastAsia"/>
        </w:rPr>
        <w:t>ある</w:t>
      </w:r>
      <w:r w:rsidR="007247C9">
        <w:rPr>
          <w:rFonts w:ascii="ＭＳ 明朝" w:eastAsia="ＭＳ 明朝" w:hAnsi="ＭＳ 明朝" w:hint="eastAsia"/>
        </w:rPr>
        <w:t>１つ</w:t>
      </w:r>
      <w:r w:rsidR="006F5BEF">
        <w:rPr>
          <w:rFonts w:ascii="ＭＳ 明朝" w:eastAsia="ＭＳ 明朝" w:hAnsi="ＭＳ 明朝" w:hint="eastAsia"/>
        </w:rPr>
        <w:t>の</w:t>
      </w:r>
      <w:r w:rsidR="007B60D4" w:rsidRPr="0005428C">
        <w:rPr>
          <w:rFonts w:ascii="Times New Roman" w:eastAsia="ＭＳ 明朝" w:hAnsi="Times New Roman" w:cs="Times New Roman"/>
        </w:rPr>
        <w:t>X</w:t>
      </w:r>
      <w:r w:rsidR="007B60D4">
        <w:rPr>
          <w:rFonts w:ascii="ＭＳ 明朝" w:eastAsia="ＭＳ 明朝" w:hAnsi="ＭＳ 明朝" w:hint="eastAsia"/>
        </w:rPr>
        <w:t>と、それ</w:t>
      </w:r>
      <w:r w:rsidR="006F5BEF">
        <w:rPr>
          <w:rFonts w:ascii="ＭＳ 明朝" w:eastAsia="ＭＳ 明朝" w:hAnsi="ＭＳ 明朝" w:hint="eastAsia"/>
        </w:rPr>
        <w:t>に</w:t>
      </w:r>
      <w:r w:rsidR="007B60D4">
        <w:rPr>
          <w:rFonts w:ascii="ＭＳ 明朝" w:eastAsia="ＭＳ 明朝" w:hAnsi="ＭＳ 明朝" w:hint="eastAsia"/>
        </w:rPr>
        <w:t>対する役割</w:t>
      </w:r>
      <w:r w:rsidR="007B60D4" w:rsidRPr="0005428C">
        <w:rPr>
          <w:rFonts w:ascii="Times New Roman" w:eastAsia="ＭＳ 明朝" w:hAnsi="Times New Roman" w:cs="Times New Roman"/>
        </w:rPr>
        <w:t>B</w:t>
      </w:r>
      <w:r w:rsidR="000852BC">
        <w:rPr>
          <w:rFonts w:ascii="ＭＳ 明朝" w:eastAsia="ＭＳ 明朝" w:hAnsi="ＭＳ 明朝" w:hint="eastAsia"/>
        </w:rPr>
        <w:t>の</w:t>
      </w:r>
      <w:r w:rsidR="00E52074">
        <w:rPr>
          <w:rFonts w:ascii="ＭＳ 明朝" w:eastAsia="ＭＳ 明朝" w:hAnsi="ＭＳ 明朝" w:hint="eastAsia"/>
        </w:rPr>
        <w:t>参加者</w:t>
      </w:r>
      <w:r w:rsidR="000852BC">
        <w:rPr>
          <w:rFonts w:ascii="ＭＳ 明朝" w:eastAsia="ＭＳ 明朝" w:hAnsi="ＭＳ 明朝" w:hint="eastAsia"/>
        </w:rPr>
        <w:t>が選択した</w:t>
      </w:r>
      <w:r w:rsidR="007B60D4">
        <w:rPr>
          <w:rFonts w:ascii="ＭＳ 明朝" w:eastAsia="ＭＳ 明朝" w:hAnsi="ＭＳ 明朝" w:hint="eastAsia"/>
        </w:rPr>
        <w:t>１つの</w:t>
      </w:r>
      <w:r w:rsidR="007B60D4" w:rsidRPr="00985E89">
        <w:rPr>
          <w:rFonts w:ascii="Times New Roman" w:eastAsia="ＭＳ 明朝" w:hAnsi="Times New Roman" w:cs="Times New Roman"/>
        </w:rPr>
        <w:t>Y</w:t>
      </w:r>
      <w:r w:rsidR="000852BC">
        <w:rPr>
          <w:rFonts w:ascii="ＭＳ 明朝" w:eastAsia="ＭＳ 明朝" w:hAnsi="ＭＳ 明朝" w:hint="eastAsia"/>
        </w:rPr>
        <w:t>だけ</w:t>
      </w:r>
      <w:r w:rsidR="00AF4674">
        <w:rPr>
          <w:rFonts w:ascii="ＭＳ 明朝" w:eastAsia="ＭＳ 明朝" w:hAnsi="ＭＳ 明朝" w:hint="eastAsia"/>
        </w:rPr>
        <w:t>である。もし仮にその他の</w:t>
      </w:r>
      <w:r w:rsidR="00AF4674" w:rsidRPr="00985E89">
        <w:rPr>
          <w:rFonts w:ascii="Times New Roman" w:eastAsia="ＭＳ 明朝" w:hAnsi="Times New Roman" w:cs="Times New Roman"/>
        </w:rPr>
        <w:t>X</w:t>
      </w:r>
      <w:r w:rsidR="00E45445">
        <w:rPr>
          <w:rFonts w:ascii="ＭＳ 明朝" w:eastAsia="ＭＳ 明朝" w:hAnsi="ＭＳ 明朝" w:hint="eastAsia"/>
        </w:rPr>
        <w:t>が</w:t>
      </w:r>
      <w:r w:rsidR="007247C9">
        <w:rPr>
          <w:rFonts w:ascii="ＭＳ 明朝" w:eastAsia="ＭＳ 明朝" w:hAnsi="ＭＳ 明朝" w:hint="eastAsia"/>
        </w:rPr>
        <w:t>提示されたら</w:t>
      </w:r>
      <w:r w:rsidR="00AF4674">
        <w:rPr>
          <w:rFonts w:ascii="ＭＳ 明朝" w:eastAsia="ＭＳ 明朝" w:hAnsi="ＭＳ 明朝" w:hint="eastAsia"/>
        </w:rPr>
        <w:t>場合</w:t>
      </w:r>
      <w:r w:rsidR="007247C9">
        <w:rPr>
          <w:rFonts w:ascii="ＭＳ 明朝" w:eastAsia="ＭＳ 明朝" w:hAnsi="ＭＳ 明朝" w:hint="eastAsia"/>
        </w:rPr>
        <w:t>、</w:t>
      </w:r>
      <w:r w:rsidR="000852BC">
        <w:rPr>
          <w:rFonts w:ascii="ＭＳ 明朝" w:eastAsia="ＭＳ 明朝" w:hAnsi="ＭＳ 明朝" w:hint="eastAsia"/>
        </w:rPr>
        <w:t>この</w:t>
      </w:r>
      <w:r w:rsidR="00AF4674">
        <w:rPr>
          <w:rFonts w:ascii="ＭＳ 明朝" w:eastAsia="ＭＳ 明朝" w:hAnsi="ＭＳ 明朝" w:hint="eastAsia"/>
        </w:rPr>
        <w:t>役割</w:t>
      </w:r>
      <w:r w:rsidR="00AF4674" w:rsidRPr="00985E89">
        <w:rPr>
          <w:rFonts w:ascii="Times New Roman" w:eastAsia="ＭＳ 明朝" w:hAnsi="Times New Roman" w:cs="Times New Roman"/>
        </w:rPr>
        <w:t>B</w:t>
      </w:r>
      <w:r w:rsidR="007247C9">
        <w:rPr>
          <w:rFonts w:ascii="ＭＳ 明朝" w:eastAsia="ＭＳ 明朝" w:hAnsi="ＭＳ 明朝" w:hint="eastAsia"/>
        </w:rPr>
        <w:t>の</w:t>
      </w:r>
      <w:r w:rsidR="00E52074">
        <w:rPr>
          <w:rFonts w:ascii="ＭＳ 明朝" w:eastAsia="ＭＳ 明朝" w:hAnsi="ＭＳ 明朝" w:hint="eastAsia"/>
        </w:rPr>
        <w:t>参加者</w:t>
      </w:r>
      <w:r w:rsidR="007247C9">
        <w:rPr>
          <w:rFonts w:ascii="ＭＳ 明朝" w:eastAsia="ＭＳ 明朝" w:hAnsi="ＭＳ 明朝" w:hint="eastAsia"/>
        </w:rPr>
        <w:t>が選択する</w:t>
      </w:r>
      <w:r w:rsidR="000852BC">
        <w:rPr>
          <w:rFonts w:ascii="ＭＳ 明朝" w:eastAsia="ＭＳ 明朝" w:hAnsi="ＭＳ 明朝" w:hint="eastAsia"/>
        </w:rPr>
        <w:t>と考えられる</w:t>
      </w:r>
      <w:r w:rsidR="00AF4674" w:rsidRPr="00985E89">
        <w:rPr>
          <w:rFonts w:ascii="Times New Roman" w:eastAsia="ＭＳ 明朝" w:hAnsi="Times New Roman" w:cs="Times New Roman"/>
        </w:rPr>
        <w:t>Y</w:t>
      </w:r>
      <w:r w:rsidR="007247C9">
        <w:rPr>
          <w:rFonts w:ascii="ＭＳ 明朝" w:eastAsia="ＭＳ 明朝" w:hAnsi="ＭＳ 明朝" w:hint="eastAsia"/>
        </w:rPr>
        <w:t>は</w:t>
      </w:r>
      <w:r w:rsidR="000852BC">
        <w:rPr>
          <w:rFonts w:ascii="ＭＳ 明朝" w:eastAsia="ＭＳ 明朝" w:hAnsi="ＭＳ 明朝" w:hint="eastAsia"/>
        </w:rPr>
        <w:t>、この実験方法から観察することは</w:t>
      </w:r>
      <w:r w:rsidR="007247C9">
        <w:rPr>
          <w:rFonts w:ascii="ＭＳ 明朝" w:eastAsia="ＭＳ 明朝" w:hAnsi="ＭＳ 明朝" w:hint="eastAsia"/>
        </w:rPr>
        <w:t>できない。</w:t>
      </w:r>
      <w:r>
        <w:rPr>
          <w:rFonts w:ascii="Times New Roman" w:eastAsia="ＭＳ 明朝" w:hAnsi="Times New Roman" w:cs="Times New Roman" w:hint="eastAsia"/>
        </w:rPr>
        <w:t>直接選択法</w:t>
      </w:r>
      <w:r w:rsidR="00D77272">
        <w:rPr>
          <w:rFonts w:ascii="ＭＳ 明朝" w:eastAsia="ＭＳ 明朝" w:hAnsi="ＭＳ 明朝" w:hint="eastAsia"/>
        </w:rPr>
        <w:t>は、実験手順そのものは単純であり、且つ不自然ではないので、</w:t>
      </w:r>
      <w:r w:rsidR="00E52074">
        <w:rPr>
          <w:rFonts w:ascii="ＭＳ 明朝" w:eastAsia="ＭＳ 明朝" w:hAnsi="ＭＳ 明朝" w:hint="eastAsia"/>
        </w:rPr>
        <w:t>参加者</w:t>
      </w:r>
      <w:r w:rsidR="00573642">
        <w:rPr>
          <w:rFonts w:ascii="ＭＳ 明朝" w:eastAsia="ＭＳ 明朝" w:hAnsi="ＭＳ 明朝" w:hint="eastAsia"/>
        </w:rPr>
        <w:t>にとって実験内容を</w:t>
      </w:r>
      <w:r w:rsidR="00254F1B">
        <w:rPr>
          <w:rFonts w:ascii="ＭＳ 明朝" w:eastAsia="ＭＳ 明朝" w:hAnsi="ＭＳ 明朝" w:hint="eastAsia"/>
        </w:rPr>
        <w:t>理解しやすい</w:t>
      </w:r>
      <w:r w:rsidR="00D77272">
        <w:rPr>
          <w:rFonts w:ascii="ＭＳ 明朝" w:eastAsia="ＭＳ 明朝" w:hAnsi="ＭＳ 明朝" w:hint="eastAsia"/>
        </w:rPr>
        <w:t>。したがって、実験データは信頼できる</w:t>
      </w:r>
      <w:r w:rsidR="00573642">
        <w:rPr>
          <w:rFonts w:ascii="ＭＳ 明朝" w:eastAsia="ＭＳ 明朝" w:hAnsi="ＭＳ 明朝" w:hint="eastAsia"/>
        </w:rPr>
        <w:t>もの</w:t>
      </w:r>
      <w:r w:rsidR="00D77272">
        <w:rPr>
          <w:rFonts w:ascii="ＭＳ 明朝" w:eastAsia="ＭＳ 明朝" w:hAnsi="ＭＳ 明朝" w:hint="eastAsia"/>
        </w:rPr>
        <w:t>と考えられる。しかし</w:t>
      </w:r>
      <w:r w:rsidR="005D716E">
        <w:rPr>
          <w:rFonts w:ascii="ＭＳ 明朝" w:eastAsia="ＭＳ 明朝" w:hAnsi="ＭＳ 明朝" w:hint="eastAsia"/>
        </w:rPr>
        <w:t>、情報量が少ないという欠点が</w:t>
      </w:r>
      <w:r w:rsidR="00254F1B">
        <w:rPr>
          <w:rFonts w:ascii="ＭＳ 明朝" w:eastAsia="ＭＳ 明朝" w:hAnsi="ＭＳ 明朝" w:hint="eastAsia"/>
        </w:rPr>
        <w:t>ある。</w:t>
      </w:r>
      <w:r w:rsidR="00714748">
        <w:rPr>
          <w:rFonts w:ascii="ＭＳ 明朝" w:eastAsia="ＭＳ 明朝" w:hAnsi="ＭＳ 明朝" w:hint="eastAsia"/>
        </w:rPr>
        <w:t>情報量を多くするためには</w:t>
      </w:r>
      <w:r w:rsidR="00E52074">
        <w:rPr>
          <w:rFonts w:ascii="ＭＳ 明朝" w:eastAsia="ＭＳ 明朝" w:hAnsi="ＭＳ 明朝" w:hint="eastAsia"/>
        </w:rPr>
        <w:t>参加者</w:t>
      </w:r>
      <w:r w:rsidR="00714748">
        <w:rPr>
          <w:rFonts w:ascii="ＭＳ 明朝" w:eastAsia="ＭＳ 明朝" w:hAnsi="ＭＳ 明朝" w:hint="eastAsia"/>
        </w:rPr>
        <w:t>数・実験回数を増やさなければいけない。</w:t>
      </w:r>
    </w:p>
    <w:p w14:paraId="71B5CA3D" w14:textId="66F28F34" w:rsidR="00E01A8B" w:rsidRDefault="00817246" w:rsidP="002E5FB6">
      <w:pPr>
        <w:ind w:firstLineChars="100" w:firstLine="210"/>
        <w:rPr>
          <w:rFonts w:ascii="ＭＳ 明朝" w:eastAsia="ＭＳ 明朝" w:hAnsi="ＭＳ 明朝"/>
        </w:rPr>
      </w:pPr>
      <w:r>
        <w:rPr>
          <w:rFonts w:ascii="ＭＳ 明朝" w:eastAsia="ＭＳ 明朝" w:hAnsi="ＭＳ 明朝" w:hint="eastAsia"/>
        </w:rPr>
        <w:t>その欠点を補うのが、</w:t>
      </w:r>
      <w:r w:rsidR="00D069EF">
        <w:rPr>
          <w:rFonts w:ascii="ＭＳ 明朝" w:eastAsia="ＭＳ 明朝" w:hAnsi="ＭＳ 明朝" w:hint="eastAsia"/>
        </w:rPr>
        <w:t>戦略選択法</w:t>
      </w:r>
      <w:r>
        <w:rPr>
          <w:rFonts w:ascii="ＭＳ 明朝" w:eastAsia="ＭＳ 明朝" w:hAnsi="ＭＳ 明朝" w:hint="eastAsia"/>
        </w:rPr>
        <w:t>である。こ</w:t>
      </w:r>
      <w:r w:rsidR="004D7EF2" w:rsidRPr="00EB489E">
        <w:rPr>
          <w:rFonts w:ascii="ＭＳ 明朝" w:eastAsia="ＭＳ 明朝" w:hAnsi="ＭＳ 明朝" w:hint="eastAsia"/>
        </w:rPr>
        <w:t>の</w:t>
      </w:r>
      <w:r w:rsidR="002E5FB6">
        <w:rPr>
          <w:rFonts w:ascii="ＭＳ 明朝" w:eastAsia="ＭＳ 明朝" w:hAnsi="ＭＳ 明朝" w:hint="eastAsia"/>
        </w:rPr>
        <w:t>方法の</w:t>
      </w:r>
      <w:r w:rsidR="00157F60">
        <w:rPr>
          <w:rFonts w:ascii="ＭＳ 明朝" w:eastAsia="ＭＳ 明朝" w:hAnsi="ＭＳ 明朝" w:hint="eastAsia"/>
        </w:rPr>
        <w:t>場合、実験が始まる前に、</w:t>
      </w:r>
      <w:r w:rsidR="00E52074">
        <w:rPr>
          <w:rFonts w:ascii="ＭＳ 明朝" w:eastAsia="ＭＳ 明朝" w:hAnsi="ＭＳ 明朝" w:hint="eastAsia"/>
        </w:rPr>
        <w:t>参加者</w:t>
      </w:r>
      <w:r w:rsidR="00157F60">
        <w:rPr>
          <w:rFonts w:ascii="ＭＳ 明朝" w:eastAsia="ＭＳ 明朝" w:hAnsi="ＭＳ 明朝" w:hint="eastAsia"/>
        </w:rPr>
        <w:t>にあらゆる状況に応じて</w:t>
      </w:r>
      <w:r w:rsidR="004D7EF2" w:rsidRPr="00EB489E">
        <w:rPr>
          <w:rFonts w:ascii="ＭＳ 明朝" w:eastAsia="ＭＳ 明朝" w:hAnsi="ＭＳ 明朝" w:hint="eastAsia"/>
        </w:rPr>
        <w:t>、どの選択肢を選択するかを</w:t>
      </w:r>
      <w:r w:rsidR="002E5FB6">
        <w:rPr>
          <w:rFonts w:ascii="ＭＳ 明朝" w:eastAsia="ＭＳ 明朝" w:hAnsi="ＭＳ 明朝" w:hint="eastAsia"/>
        </w:rPr>
        <w:t>仮想的に回答してもらい</w:t>
      </w:r>
      <w:r w:rsidR="004D7EF2" w:rsidRPr="00EB489E">
        <w:rPr>
          <w:rFonts w:ascii="ＭＳ 明朝" w:eastAsia="ＭＳ 明朝" w:hAnsi="ＭＳ 明朝" w:hint="eastAsia"/>
        </w:rPr>
        <w:t>、</w:t>
      </w:r>
      <w:r w:rsidR="002E5FB6">
        <w:rPr>
          <w:rFonts w:ascii="ＭＳ 明朝" w:eastAsia="ＭＳ 明朝" w:hAnsi="ＭＳ 明朝" w:hint="eastAsia"/>
        </w:rPr>
        <w:t>それから実際の</w:t>
      </w:r>
      <w:r w:rsidR="004D7EF2" w:rsidRPr="00EB489E">
        <w:rPr>
          <w:rFonts w:ascii="ＭＳ 明朝" w:eastAsia="ＭＳ 明朝" w:hAnsi="ＭＳ 明朝" w:hint="eastAsia"/>
        </w:rPr>
        <w:t>実験を始める</w:t>
      </w:r>
      <w:r w:rsidR="002E5FB6">
        <w:rPr>
          <w:rFonts w:ascii="ＭＳ 明朝" w:eastAsia="ＭＳ 明朝" w:hAnsi="ＭＳ 明朝" w:hint="eastAsia"/>
        </w:rPr>
        <w:t>。</w:t>
      </w:r>
      <w:r w:rsidR="00E01A8B">
        <w:rPr>
          <w:rFonts w:ascii="ＭＳ 明朝" w:eastAsia="ＭＳ 明朝" w:hAnsi="ＭＳ 明朝" w:hint="eastAsia"/>
        </w:rPr>
        <w:t>実</w:t>
      </w:r>
      <w:r w:rsidR="00157F60">
        <w:rPr>
          <w:rFonts w:ascii="ＭＳ 明朝" w:eastAsia="ＭＳ 明朝" w:hAnsi="ＭＳ 明朝" w:hint="eastAsia"/>
        </w:rPr>
        <w:t>験による事後の選択と仮想的な選択を照らし合わせて、実際に</w:t>
      </w:r>
      <w:r w:rsidR="00E52074">
        <w:rPr>
          <w:rFonts w:ascii="ＭＳ 明朝" w:eastAsia="ＭＳ 明朝" w:hAnsi="ＭＳ 明朝" w:hint="eastAsia"/>
        </w:rPr>
        <w:t>参加者</w:t>
      </w:r>
      <w:r w:rsidR="00157F60">
        <w:rPr>
          <w:rFonts w:ascii="ＭＳ 明朝" w:eastAsia="ＭＳ 明朝" w:hAnsi="ＭＳ 明朝" w:hint="eastAsia"/>
        </w:rPr>
        <w:t>に支払う報酬金額</w:t>
      </w:r>
      <w:r w:rsidR="00E01A8B">
        <w:rPr>
          <w:rFonts w:ascii="ＭＳ 明朝" w:eastAsia="ＭＳ 明朝" w:hAnsi="ＭＳ 明朝" w:hint="eastAsia"/>
        </w:rPr>
        <w:t>を決める。このような方法の場合</w:t>
      </w:r>
      <w:r w:rsidR="004D7EF2" w:rsidRPr="00EB489E">
        <w:rPr>
          <w:rFonts w:ascii="ＭＳ 明朝" w:eastAsia="ＭＳ 明朝" w:hAnsi="ＭＳ 明朝" w:hint="eastAsia"/>
        </w:rPr>
        <w:t>、</w:t>
      </w:r>
      <w:r w:rsidR="00E01A8B">
        <w:rPr>
          <w:rFonts w:ascii="ＭＳ 明朝" w:eastAsia="ＭＳ 明朝" w:hAnsi="ＭＳ 明朝" w:hint="eastAsia"/>
        </w:rPr>
        <w:t>実験</w:t>
      </w:r>
      <w:r w:rsidR="00B6721F">
        <w:rPr>
          <w:rFonts w:ascii="ＭＳ 明朝" w:eastAsia="ＭＳ 明朝" w:hAnsi="ＭＳ 明朝" w:hint="eastAsia"/>
        </w:rPr>
        <w:t>実施</w:t>
      </w:r>
      <w:r w:rsidR="00E01A8B">
        <w:rPr>
          <w:rFonts w:ascii="ＭＳ 明朝" w:eastAsia="ＭＳ 明朝" w:hAnsi="ＭＳ 明朝" w:hint="eastAsia"/>
        </w:rPr>
        <w:t>者は</w:t>
      </w:r>
      <w:r w:rsidR="00E52074">
        <w:rPr>
          <w:rFonts w:ascii="ＭＳ 明朝" w:eastAsia="ＭＳ 明朝" w:hAnsi="ＭＳ 明朝" w:hint="eastAsia"/>
        </w:rPr>
        <w:t>参加者</w:t>
      </w:r>
      <w:r w:rsidR="00B6721F">
        <w:rPr>
          <w:rFonts w:ascii="ＭＳ 明朝" w:eastAsia="ＭＳ 明朝" w:hAnsi="ＭＳ 明朝" w:hint="eastAsia"/>
        </w:rPr>
        <w:t>が実際に選択した結果だけではなく、あらゆる状況に応じて</w:t>
      </w:r>
      <w:r w:rsidR="00E01A8B">
        <w:rPr>
          <w:rFonts w:ascii="ＭＳ 明朝" w:eastAsia="ＭＳ 明朝" w:hAnsi="ＭＳ 明朝" w:hint="eastAsia"/>
        </w:rPr>
        <w:t>選択する</w:t>
      </w:r>
      <w:r w:rsidR="004D7EF2" w:rsidRPr="00EB489E">
        <w:rPr>
          <w:rFonts w:ascii="ＭＳ 明朝" w:eastAsia="ＭＳ 明朝" w:hAnsi="ＭＳ 明朝" w:hint="eastAsia"/>
        </w:rPr>
        <w:t>結果も観察できる。</w:t>
      </w:r>
    </w:p>
    <w:p w14:paraId="661C7B7F" w14:textId="6ED56FEE" w:rsidR="00755461" w:rsidRDefault="00B6721F" w:rsidP="002E5FB6">
      <w:pPr>
        <w:ind w:firstLineChars="100" w:firstLine="210"/>
        <w:rPr>
          <w:rFonts w:ascii="ＭＳ 明朝" w:eastAsia="ＭＳ 明朝" w:hAnsi="ＭＳ 明朝"/>
        </w:rPr>
      </w:pPr>
      <w:r>
        <w:rPr>
          <w:rFonts w:ascii="ＭＳ 明朝" w:eastAsia="ＭＳ 明朝" w:hAnsi="ＭＳ 明朝" w:hint="eastAsia"/>
        </w:rPr>
        <w:t>贈与交換の例</w:t>
      </w:r>
      <w:r w:rsidR="00254E69">
        <w:rPr>
          <w:rFonts w:ascii="ＭＳ 明朝" w:eastAsia="ＭＳ 明朝" w:hAnsi="ＭＳ 明朝" w:hint="eastAsia"/>
        </w:rPr>
        <w:t>の場合、</w:t>
      </w:r>
      <w:r>
        <w:rPr>
          <w:rFonts w:ascii="ＭＳ 明朝" w:eastAsia="ＭＳ 明朝" w:hAnsi="ＭＳ 明朝" w:hint="eastAsia"/>
        </w:rPr>
        <w:t>実験を開始する前、役割</w:t>
      </w:r>
      <w:r w:rsidRPr="00E31ACF">
        <w:rPr>
          <w:rFonts w:ascii="Times New Roman" w:eastAsia="ＭＳ 明朝" w:hAnsi="Times New Roman" w:cs="Times New Roman"/>
        </w:rPr>
        <w:t>B</w:t>
      </w:r>
      <w:r>
        <w:rPr>
          <w:rFonts w:ascii="ＭＳ 明朝" w:eastAsia="ＭＳ 明朝" w:hAnsi="ＭＳ 明朝" w:hint="eastAsia"/>
        </w:rPr>
        <w:t>の</w:t>
      </w:r>
      <w:r w:rsidR="00E52074">
        <w:rPr>
          <w:rFonts w:ascii="ＭＳ 明朝" w:eastAsia="ＭＳ 明朝" w:hAnsi="ＭＳ 明朝" w:hint="eastAsia"/>
        </w:rPr>
        <w:t>参加者</w:t>
      </w:r>
      <w:r>
        <w:rPr>
          <w:rFonts w:ascii="ＭＳ 明朝" w:eastAsia="ＭＳ 明朝" w:hAnsi="ＭＳ 明朝" w:hint="eastAsia"/>
        </w:rPr>
        <w:t>に対して、仮想的に役割</w:t>
      </w:r>
      <w:r w:rsidRPr="00E31ACF">
        <w:rPr>
          <w:rFonts w:ascii="Times New Roman" w:eastAsia="ＭＳ 明朝" w:hAnsi="Times New Roman" w:cs="Times New Roman"/>
        </w:rPr>
        <w:t>A</w:t>
      </w:r>
      <w:r w:rsidR="005D716E">
        <w:rPr>
          <w:rFonts w:ascii="ＭＳ 明朝" w:eastAsia="ＭＳ 明朝" w:hAnsi="ＭＳ 明朝" w:hint="eastAsia"/>
        </w:rPr>
        <w:t>が提示する</w:t>
      </w:r>
      <w:r>
        <w:rPr>
          <w:rFonts w:ascii="ＭＳ 明朝" w:eastAsia="ＭＳ 明朝" w:hAnsi="ＭＳ 明朝" w:hint="eastAsia"/>
        </w:rPr>
        <w:t>色々な</w:t>
      </w:r>
      <w:r w:rsidRPr="00E31ACF">
        <w:rPr>
          <w:rFonts w:ascii="Times New Roman" w:eastAsia="ＭＳ 明朝" w:hAnsi="Times New Roman" w:cs="Times New Roman"/>
        </w:rPr>
        <w:t>X</w:t>
      </w:r>
      <w:r>
        <w:rPr>
          <w:rFonts w:ascii="ＭＳ 明朝" w:eastAsia="ＭＳ 明朝" w:hAnsi="ＭＳ 明朝" w:hint="eastAsia"/>
        </w:rPr>
        <w:t>に応じて</w:t>
      </w:r>
      <w:r w:rsidR="00EC2B78">
        <w:rPr>
          <w:rFonts w:ascii="ＭＳ 明朝" w:eastAsia="ＭＳ 明朝" w:hAnsi="ＭＳ 明朝" w:hint="eastAsia"/>
        </w:rPr>
        <w:t>どれ位</w:t>
      </w:r>
      <w:r>
        <w:rPr>
          <w:rFonts w:ascii="ＭＳ 明朝" w:eastAsia="ＭＳ 明朝" w:hAnsi="ＭＳ 明朝" w:hint="eastAsia"/>
        </w:rPr>
        <w:t>の</w:t>
      </w:r>
      <w:r w:rsidRPr="00E31ACF">
        <w:rPr>
          <w:rFonts w:ascii="Times New Roman" w:eastAsia="ＭＳ 明朝" w:hAnsi="Times New Roman" w:cs="Times New Roman"/>
        </w:rPr>
        <w:t>Y</w:t>
      </w:r>
      <w:r w:rsidR="008F3373">
        <w:rPr>
          <w:rFonts w:ascii="ＭＳ 明朝" w:eastAsia="ＭＳ 明朝" w:hAnsi="ＭＳ 明朝" w:hint="eastAsia"/>
        </w:rPr>
        <w:t>を払うかを回答してもらう。</w:t>
      </w:r>
      <w:r w:rsidR="00B32F70">
        <w:rPr>
          <w:rFonts w:ascii="ＭＳ 明朝" w:eastAsia="ＭＳ 明朝" w:hAnsi="ＭＳ 明朝" w:hint="eastAsia"/>
        </w:rPr>
        <w:t>役割</w:t>
      </w:r>
      <w:r w:rsidR="00B32F70" w:rsidRPr="00E31ACF">
        <w:rPr>
          <w:rFonts w:ascii="Times New Roman" w:eastAsia="ＭＳ 明朝" w:hAnsi="Times New Roman" w:cs="Times New Roman"/>
        </w:rPr>
        <w:t>A</w:t>
      </w:r>
      <w:r w:rsidR="00B32F70">
        <w:rPr>
          <w:rFonts w:ascii="ＭＳ 明朝" w:eastAsia="ＭＳ 明朝" w:hAnsi="ＭＳ 明朝" w:hint="eastAsia"/>
        </w:rPr>
        <w:t>の</w:t>
      </w:r>
      <w:r w:rsidR="00E52074">
        <w:rPr>
          <w:rFonts w:ascii="ＭＳ 明朝" w:eastAsia="ＭＳ 明朝" w:hAnsi="ＭＳ 明朝" w:hint="eastAsia"/>
        </w:rPr>
        <w:t>参加者</w:t>
      </w:r>
      <w:r w:rsidR="00B32F70">
        <w:rPr>
          <w:rFonts w:ascii="ＭＳ 明朝" w:eastAsia="ＭＳ 明朝" w:hAnsi="ＭＳ 明朝" w:hint="eastAsia"/>
        </w:rPr>
        <w:t>に対しては、役割</w:t>
      </w:r>
      <w:r w:rsidR="00B32F70" w:rsidRPr="00095465">
        <w:rPr>
          <w:rFonts w:ascii="Times New Roman" w:eastAsia="ＭＳ 明朝" w:hAnsi="Times New Roman" w:cs="Times New Roman"/>
        </w:rPr>
        <w:t>B</w:t>
      </w:r>
      <w:r w:rsidR="00B32F70">
        <w:rPr>
          <w:rFonts w:ascii="ＭＳ 明朝" w:eastAsia="ＭＳ 明朝" w:hAnsi="ＭＳ 明朝" w:hint="eastAsia"/>
        </w:rPr>
        <w:t>が選択する</w:t>
      </w:r>
      <w:r w:rsidR="00B32F70" w:rsidRPr="00095465">
        <w:rPr>
          <w:rFonts w:ascii="Times New Roman" w:eastAsia="ＭＳ 明朝" w:hAnsi="Times New Roman" w:cs="Times New Roman"/>
        </w:rPr>
        <w:t>Y</w:t>
      </w:r>
      <w:r w:rsidR="00B32F70">
        <w:rPr>
          <w:rFonts w:ascii="ＭＳ 明朝" w:eastAsia="ＭＳ 明朝" w:hAnsi="ＭＳ 明朝" w:hint="eastAsia"/>
        </w:rPr>
        <w:t>を予想させることで、役割</w:t>
      </w:r>
      <w:r w:rsidR="00B32F70" w:rsidRPr="00095465">
        <w:rPr>
          <w:rFonts w:ascii="Times New Roman" w:eastAsia="ＭＳ 明朝" w:hAnsi="Times New Roman" w:cs="Times New Roman"/>
        </w:rPr>
        <w:t>A</w:t>
      </w:r>
      <w:r w:rsidR="00B32F70">
        <w:rPr>
          <w:rFonts w:ascii="ＭＳ 明朝" w:eastAsia="ＭＳ 明朝" w:hAnsi="ＭＳ 明朝" w:hint="eastAsia"/>
        </w:rPr>
        <w:t>である</w:t>
      </w:r>
      <w:r w:rsidR="00E52074">
        <w:rPr>
          <w:rFonts w:ascii="ＭＳ 明朝" w:eastAsia="ＭＳ 明朝" w:hAnsi="ＭＳ 明朝" w:hint="eastAsia"/>
        </w:rPr>
        <w:t>参加者</w:t>
      </w:r>
      <w:r w:rsidR="00B32F70">
        <w:rPr>
          <w:rFonts w:ascii="ＭＳ 明朝" w:eastAsia="ＭＳ 明朝" w:hAnsi="ＭＳ 明朝" w:hint="eastAsia"/>
        </w:rPr>
        <w:t>の信念を探る。</w:t>
      </w:r>
      <w:r w:rsidR="008F3373">
        <w:rPr>
          <w:rFonts w:ascii="ＭＳ 明朝" w:eastAsia="ＭＳ 明朝" w:hAnsi="ＭＳ 明朝" w:hint="eastAsia"/>
        </w:rPr>
        <w:t>そして、</w:t>
      </w:r>
      <w:r w:rsidR="00FC54FA">
        <w:rPr>
          <w:rFonts w:ascii="ＭＳ 明朝" w:eastAsia="ＭＳ 明朝" w:hAnsi="ＭＳ 明朝" w:hint="eastAsia"/>
        </w:rPr>
        <w:t>実験を開始し、</w:t>
      </w:r>
      <w:r>
        <w:rPr>
          <w:rFonts w:ascii="ＭＳ 明朝" w:eastAsia="ＭＳ 明朝" w:hAnsi="ＭＳ 明朝" w:hint="eastAsia"/>
        </w:rPr>
        <w:t>役割</w:t>
      </w:r>
      <w:r w:rsidRPr="00095465">
        <w:rPr>
          <w:rFonts w:ascii="Times New Roman" w:eastAsia="ＭＳ 明朝" w:hAnsi="Times New Roman" w:cs="Times New Roman"/>
        </w:rPr>
        <w:t>A</w:t>
      </w:r>
      <w:r w:rsidR="008F3373">
        <w:rPr>
          <w:rFonts w:ascii="ＭＳ 明朝" w:eastAsia="ＭＳ 明朝" w:hAnsi="ＭＳ 明朝" w:hint="eastAsia"/>
        </w:rPr>
        <w:t>の</w:t>
      </w:r>
      <w:r w:rsidR="00E52074">
        <w:rPr>
          <w:rFonts w:ascii="ＭＳ 明朝" w:eastAsia="ＭＳ 明朝" w:hAnsi="ＭＳ 明朝" w:hint="eastAsia"/>
        </w:rPr>
        <w:t>参加者</w:t>
      </w:r>
      <w:r w:rsidR="008F3373">
        <w:rPr>
          <w:rFonts w:ascii="ＭＳ 明朝" w:eastAsia="ＭＳ 明朝" w:hAnsi="ＭＳ 明朝" w:hint="eastAsia"/>
        </w:rPr>
        <w:t>が</w:t>
      </w:r>
      <w:r w:rsidR="00FC54FA">
        <w:rPr>
          <w:rFonts w:ascii="ＭＳ 明朝" w:eastAsia="ＭＳ 明朝" w:hAnsi="ＭＳ 明朝" w:hint="eastAsia"/>
        </w:rPr>
        <w:t>実際に</w:t>
      </w:r>
      <w:r>
        <w:rPr>
          <w:rFonts w:ascii="ＭＳ 明朝" w:eastAsia="ＭＳ 明朝" w:hAnsi="ＭＳ 明朝" w:hint="eastAsia"/>
        </w:rPr>
        <w:t>選択した</w:t>
      </w:r>
      <w:r w:rsidR="00FB1F1B" w:rsidRPr="00095465">
        <w:rPr>
          <w:rFonts w:ascii="Times New Roman" w:eastAsia="ＭＳ 明朝" w:hAnsi="Times New Roman" w:cs="Times New Roman"/>
        </w:rPr>
        <w:t>X</w:t>
      </w:r>
      <w:r w:rsidR="00714795">
        <w:rPr>
          <w:rFonts w:ascii="ＭＳ 明朝" w:eastAsia="ＭＳ 明朝" w:hAnsi="ＭＳ 明朝" w:hint="eastAsia"/>
        </w:rPr>
        <w:t>と</w:t>
      </w:r>
      <w:r>
        <w:rPr>
          <w:rFonts w:ascii="ＭＳ 明朝" w:eastAsia="ＭＳ 明朝" w:hAnsi="ＭＳ 明朝" w:hint="eastAsia"/>
        </w:rPr>
        <w:t>役割</w:t>
      </w:r>
      <w:r w:rsidRPr="00095465">
        <w:rPr>
          <w:rFonts w:ascii="Times New Roman" w:eastAsia="ＭＳ 明朝" w:hAnsi="Times New Roman" w:cs="Times New Roman"/>
        </w:rPr>
        <w:t>B</w:t>
      </w:r>
      <w:r w:rsidR="00FC54FA">
        <w:rPr>
          <w:rFonts w:ascii="ＭＳ 明朝" w:eastAsia="ＭＳ 明朝" w:hAnsi="ＭＳ 明朝" w:hint="eastAsia"/>
        </w:rPr>
        <w:t>の</w:t>
      </w:r>
      <w:r w:rsidR="00E52074">
        <w:rPr>
          <w:rFonts w:ascii="ＭＳ 明朝" w:eastAsia="ＭＳ 明朝" w:hAnsi="ＭＳ 明朝" w:hint="eastAsia"/>
        </w:rPr>
        <w:t>参加者</w:t>
      </w:r>
      <w:r>
        <w:rPr>
          <w:rFonts w:ascii="ＭＳ 明朝" w:eastAsia="ＭＳ 明朝" w:hAnsi="ＭＳ 明朝" w:hint="eastAsia"/>
        </w:rPr>
        <w:t>が事前に回答した</w:t>
      </w:r>
      <w:r w:rsidRPr="00095465">
        <w:rPr>
          <w:rFonts w:ascii="Times New Roman" w:eastAsia="ＭＳ 明朝" w:hAnsi="Times New Roman" w:cs="Times New Roman"/>
        </w:rPr>
        <w:t>Y</w:t>
      </w:r>
      <w:r w:rsidR="00714795">
        <w:rPr>
          <w:rFonts w:ascii="ＭＳ 明朝" w:eastAsia="ＭＳ 明朝" w:hAnsi="ＭＳ 明朝" w:hint="eastAsia"/>
        </w:rPr>
        <w:t>と対応せることで、両</w:t>
      </w:r>
      <w:r w:rsidR="00E52074">
        <w:rPr>
          <w:rFonts w:ascii="ＭＳ 明朝" w:eastAsia="ＭＳ 明朝" w:hAnsi="ＭＳ 明朝" w:hint="eastAsia"/>
        </w:rPr>
        <w:t>参加者</w:t>
      </w:r>
      <w:r w:rsidR="00714795">
        <w:rPr>
          <w:rFonts w:ascii="ＭＳ 明朝" w:eastAsia="ＭＳ 明朝" w:hAnsi="ＭＳ 明朝" w:hint="eastAsia"/>
        </w:rPr>
        <w:t>の</w:t>
      </w:r>
      <w:r>
        <w:rPr>
          <w:rFonts w:ascii="ＭＳ 明朝" w:eastAsia="ＭＳ 明朝" w:hAnsi="ＭＳ 明朝" w:hint="eastAsia"/>
        </w:rPr>
        <w:t>結果と報酬金額</w:t>
      </w:r>
      <w:r w:rsidR="00714795">
        <w:rPr>
          <w:rFonts w:ascii="ＭＳ 明朝" w:eastAsia="ＭＳ 明朝" w:hAnsi="ＭＳ 明朝" w:hint="eastAsia"/>
        </w:rPr>
        <w:t>が決定する</w:t>
      </w:r>
      <w:r w:rsidR="00FC54FA">
        <w:rPr>
          <w:rFonts w:ascii="ＭＳ 明朝" w:eastAsia="ＭＳ 明朝" w:hAnsi="ＭＳ 明朝" w:hint="eastAsia"/>
        </w:rPr>
        <w:t>。</w:t>
      </w:r>
      <w:r w:rsidR="00B32F70">
        <w:rPr>
          <w:rFonts w:ascii="ＭＳ 明朝" w:eastAsia="ＭＳ 明朝" w:hAnsi="ＭＳ 明朝" w:hint="eastAsia"/>
        </w:rPr>
        <w:t>実際に成立した取引結果だけでなく、実際に提示されなかった</w:t>
      </w:r>
      <w:r w:rsidR="00B32F70" w:rsidRPr="00095465">
        <w:rPr>
          <w:rFonts w:ascii="Times New Roman" w:eastAsia="ＭＳ 明朝" w:hAnsi="Times New Roman" w:cs="Times New Roman"/>
        </w:rPr>
        <w:t>X</w:t>
      </w:r>
      <w:r w:rsidR="00B32F70">
        <w:rPr>
          <w:rFonts w:ascii="ＭＳ 明朝" w:eastAsia="ＭＳ 明朝" w:hAnsi="ＭＳ 明朝" w:hint="eastAsia"/>
        </w:rPr>
        <w:t>に対して役割</w:t>
      </w:r>
      <w:r w:rsidR="00B32F70" w:rsidRPr="00095465">
        <w:rPr>
          <w:rFonts w:ascii="Times New Roman" w:eastAsia="ＭＳ 明朝" w:hAnsi="Times New Roman" w:cs="Times New Roman"/>
        </w:rPr>
        <w:t>B</w:t>
      </w:r>
      <w:r w:rsidR="00B32F70">
        <w:rPr>
          <w:rFonts w:ascii="ＭＳ 明朝" w:eastAsia="ＭＳ 明朝" w:hAnsi="ＭＳ 明朝" w:hint="eastAsia"/>
        </w:rPr>
        <w:t>の</w:t>
      </w:r>
      <w:r w:rsidR="00E52074">
        <w:rPr>
          <w:rFonts w:ascii="ＭＳ 明朝" w:eastAsia="ＭＳ 明朝" w:hAnsi="ＭＳ 明朝" w:hint="eastAsia"/>
        </w:rPr>
        <w:t>参加者</w:t>
      </w:r>
      <w:r w:rsidR="00B32F70">
        <w:rPr>
          <w:rFonts w:ascii="ＭＳ 明朝" w:eastAsia="ＭＳ 明朝" w:hAnsi="ＭＳ 明朝" w:hint="eastAsia"/>
        </w:rPr>
        <w:t>が支払う</w:t>
      </w:r>
      <w:r w:rsidR="00B32F70" w:rsidRPr="00095465">
        <w:rPr>
          <w:rFonts w:ascii="Times New Roman" w:eastAsia="ＭＳ 明朝" w:hAnsi="Times New Roman" w:cs="Times New Roman"/>
        </w:rPr>
        <w:t>Y</w:t>
      </w:r>
      <w:r w:rsidR="00271353">
        <w:rPr>
          <w:rFonts w:ascii="ＭＳ 明朝" w:eastAsia="ＭＳ 明朝" w:hAnsi="ＭＳ 明朝" w:hint="eastAsia"/>
        </w:rPr>
        <w:t>も</w:t>
      </w:r>
      <w:r w:rsidR="009870BD">
        <w:rPr>
          <w:rFonts w:ascii="ＭＳ 明朝" w:eastAsia="ＭＳ 明朝" w:hAnsi="ＭＳ 明朝" w:hint="eastAsia"/>
        </w:rPr>
        <w:t>仮想的な回答から</w:t>
      </w:r>
      <w:r w:rsidR="00271353">
        <w:rPr>
          <w:rFonts w:ascii="ＭＳ 明朝" w:eastAsia="ＭＳ 明朝" w:hAnsi="ＭＳ 明朝" w:hint="eastAsia"/>
        </w:rPr>
        <w:t>実験</w:t>
      </w:r>
      <w:r w:rsidR="00B32F70">
        <w:rPr>
          <w:rFonts w:ascii="ＭＳ 明朝" w:eastAsia="ＭＳ 明朝" w:hAnsi="ＭＳ 明朝" w:hint="eastAsia"/>
        </w:rPr>
        <w:t>実施</w:t>
      </w:r>
      <w:r w:rsidR="00271353">
        <w:rPr>
          <w:rFonts w:ascii="ＭＳ 明朝" w:eastAsia="ＭＳ 明朝" w:hAnsi="ＭＳ 明朝" w:hint="eastAsia"/>
        </w:rPr>
        <w:t>者は観察することができる。したがって、</w:t>
      </w:r>
      <w:r w:rsidR="00F91676">
        <w:rPr>
          <w:rFonts w:ascii="ＭＳ 明朝" w:eastAsia="ＭＳ 明朝" w:hAnsi="ＭＳ 明朝" w:hint="eastAsia"/>
        </w:rPr>
        <w:t>戦略選択法</w:t>
      </w:r>
      <w:r w:rsidR="00F607E9">
        <w:rPr>
          <w:rFonts w:ascii="ＭＳ 明朝" w:eastAsia="ＭＳ 明朝" w:hAnsi="ＭＳ 明朝" w:hint="eastAsia"/>
        </w:rPr>
        <w:t>から</w:t>
      </w:r>
      <w:r w:rsidR="00271353">
        <w:rPr>
          <w:rFonts w:ascii="ＭＳ 明朝" w:eastAsia="ＭＳ 明朝" w:hAnsi="ＭＳ 明朝" w:hint="eastAsia"/>
        </w:rPr>
        <w:t>得られる情報量は、</w:t>
      </w:r>
      <w:r w:rsidR="00F91676">
        <w:rPr>
          <w:rFonts w:ascii="ＭＳ 明朝" w:eastAsia="ＭＳ 明朝" w:hAnsi="ＭＳ 明朝" w:hint="eastAsia"/>
        </w:rPr>
        <w:t>直接選択法</w:t>
      </w:r>
      <w:r w:rsidR="00F607E9">
        <w:rPr>
          <w:rFonts w:ascii="ＭＳ 明朝" w:eastAsia="ＭＳ 明朝" w:hAnsi="ＭＳ 明朝" w:hint="eastAsia"/>
        </w:rPr>
        <w:t>から</w:t>
      </w:r>
      <w:r w:rsidR="00271353">
        <w:rPr>
          <w:rFonts w:ascii="ＭＳ 明朝" w:eastAsia="ＭＳ 明朝" w:hAnsi="ＭＳ 明朝" w:hint="eastAsia"/>
        </w:rPr>
        <w:t>得られる情報量よりも多い。</w:t>
      </w:r>
      <w:r w:rsidR="00F607E9">
        <w:rPr>
          <w:rFonts w:ascii="ＭＳ 明朝" w:eastAsia="ＭＳ 明朝" w:hAnsi="ＭＳ 明朝" w:hint="eastAsia"/>
        </w:rPr>
        <w:t>しかし、</w:t>
      </w:r>
      <w:r w:rsidR="00F91676">
        <w:rPr>
          <w:rFonts w:ascii="ＭＳ 明朝" w:eastAsia="ＭＳ 明朝" w:hAnsi="ＭＳ 明朝" w:hint="eastAsia"/>
        </w:rPr>
        <w:t>戦略選択</w:t>
      </w:r>
      <w:r w:rsidR="00F607E9">
        <w:rPr>
          <w:rFonts w:ascii="ＭＳ 明朝" w:eastAsia="ＭＳ 明朝" w:hAnsi="ＭＳ 明朝" w:hint="eastAsia"/>
        </w:rPr>
        <w:t>の欠点は、</w:t>
      </w:r>
      <w:r w:rsidR="00E441D7">
        <w:rPr>
          <w:rFonts w:ascii="ＭＳ 明朝" w:eastAsia="ＭＳ 明朝" w:hAnsi="ＭＳ 明朝" w:hint="eastAsia"/>
        </w:rPr>
        <w:t>まず</w:t>
      </w:r>
      <w:r w:rsidR="00F607E9">
        <w:rPr>
          <w:rFonts w:ascii="ＭＳ 明朝" w:eastAsia="ＭＳ 明朝" w:hAnsi="ＭＳ 明朝" w:hint="eastAsia"/>
        </w:rPr>
        <w:t>実験手続きが不自然なところである。事前に仮想的な質問に回答し、その回答をもとに取引結果が決まるような手順は、</w:t>
      </w:r>
      <w:r w:rsidR="00F91676">
        <w:rPr>
          <w:rFonts w:ascii="ＭＳ 明朝" w:eastAsia="ＭＳ 明朝" w:hAnsi="ＭＳ 明朝" w:hint="eastAsia"/>
        </w:rPr>
        <w:t>直接選択法</w:t>
      </w:r>
      <w:r w:rsidR="000524AC">
        <w:rPr>
          <w:rFonts w:ascii="ＭＳ 明朝" w:eastAsia="ＭＳ 明朝" w:hAnsi="ＭＳ 明朝" w:hint="eastAsia"/>
        </w:rPr>
        <w:t>の手順に比べて</w:t>
      </w:r>
      <w:r w:rsidR="00F607E9">
        <w:rPr>
          <w:rFonts w:ascii="ＭＳ 明朝" w:eastAsia="ＭＳ 明朝" w:hAnsi="ＭＳ 明朝" w:hint="eastAsia"/>
        </w:rPr>
        <w:t>、不自然なので、</w:t>
      </w:r>
      <w:r w:rsidR="00E52074">
        <w:rPr>
          <w:rFonts w:ascii="ＭＳ 明朝" w:eastAsia="ＭＳ 明朝" w:hAnsi="ＭＳ 明朝" w:hint="eastAsia"/>
        </w:rPr>
        <w:t>参加者</w:t>
      </w:r>
      <w:r w:rsidR="00F607E9">
        <w:rPr>
          <w:rFonts w:ascii="ＭＳ 明朝" w:eastAsia="ＭＳ 明朝" w:hAnsi="ＭＳ 明朝" w:hint="eastAsia"/>
        </w:rPr>
        <w:t>が実験内容を理解できなかったり、手順によるバイアスが生じたりする可能性がある。</w:t>
      </w:r>
      <w:r w:rsidR="00E441D7">
        <w:rPr>
          <w:rFonts w:ascii="ＭＳ 明朝" w:eastAsia="ＭＳ 明朝" w:hAnsi="ＭＳ 明朝" w:hint="eastAsia"/>
        </w:rPr>
        <w:t>もう１つの欠点は、実験前に課す仮想的な</w:t>
      </w:r>
      <w:r w:rsidR="00101981">
        <w:rPr>
          <w:rFonts w:ascii="ＭＳ 明朝" w:eastAsia="ＭＳ 明朝" w:hAnsi="ＭＳ 明朝" w:hint="eastAsia"/>
        </w:rPr>
        <w:t>質問で、役割</w:t>
      </w:r>
      <w:r w:rsidR="00101981" w:rsidRPr="00095465">
        <w:rPr>
          <w:rFonts w:ascii="Times New Roman" w:eastAsia="ＭＳ 明朝" w:hAnsi="Times New Roman" w:cs="Times New Roman"/>
        </w:rPr>
        <w:t>B</w:t>
      </w:r>
      <w:r w:rsidR="00101981">
        <w:rPr>
          <w:rFonts w:ascii="ＭＳ 明朝" w:eastAsia="ＭＳ 明朝" w:hAnsi="ＭＳ 明朝" w:hint="eastAsia"/>
        </w:rPr>
        <w:t>の</w:t>
      </w:r>
      <w:r w:rsidR="00E52074">
        <w:rPr>
          <w:rFonts w:ascii="ＭＳ 明朝" w:eastAsia="ＭＳ 明朝" w:hAnsi="ＭＳ 明朝" w:hint="eastAsia"/>
        </w:rPr>
        <w:t>参加者</w:t>
      </w:r>
      <w:r w:rsidR="007E3D21">
        <w:rPr>
          <w:rFonts w:ascii="ＭＳ 明朝" w:eastAsia="ＭＳ 明朝" w:hAnsi="ＭＳ 明朝" w:hint="eastAsia"/>
        </w:rPr>
        <w:t>が回答する負担が大きすぎると、認知費用が高くなり、真剣に回答に取り組んでくれない可能性がある。仮想的な質問数に配慮が必要である。</w:t>
      </w:r>
    </w:p>
    <w:p w14:paraId="6DBAA25B" w14:textId="77777777" w:rsidR="00101981" w:rsidRPr="00EB489E" w:rsidRDefault="00101981" w:rsidP="00C34D30">
      <w:pPr>
        <w:rPr>
          <w:rFonts w:ascii="ＭＳ 明朝" w:eastAsia="ＭＳ 明朝" w:hAnsi="ＭＳ 明朝"/>
        </w:rPr>
      </w:pPr>
    </w:p>
    <w:p w14:paraId="2BF37A7D" w14:textId="77777777" w:rsidR="005B325E" w:rsidRPr="003F03BC" w:rsidRDefault="005B325E" w:rsidP="00ED41D7">
      <w:pPr>
        <w:rPr>
          <w:rFonts w:ascii="ＭＳ 明朝" w:eastAsia="ＭＳ 明朝" w:hAnsi="ＭＳ 明朝"/>
        </w:rPr>
      </w:pPr>
    </w:p>
    <w:p w14:paraId="36AEE9F3" w14:textId="77777777" w:rsidR="00CD19A1" w:rsidRPr="003F03BC" w:rsidRDefault="00CD19A1" w:rsidP="00CD19A1">
      <w:pPr>
        <w:pStyle w:val="a3"/>
        <w:numPr>
          <w:ilvl w:val="0"/>
          <w:numId w:val="1"/>
        </w:numPr>
        <w:ind w:leftChars="0"/>
        <w:rPr>
          <w:rFonts w:ascii="ＭＳ 明朝" w:eastAsia="ＭＳ 明朝" w:hAnsi="ＭＳ 明朝"/>
          <w:b/>
        </w:rPr>
      </w:pPr>
      <w:r w:rsidRPr="003F03BC">
        <w:rPr>
          <w:rFonts w:ascii="ＭＳ 明朝" w:eastAsia="ＭＳ 明朝" w:hAnsi="ＭＳ 明朝" w:hint="eastAsia"/>
          <w:b/>
        </w:rPr>
        <w:t>労働経済学における経済実験</w:t>
      </w:r>
    </w:p>
    <w:p w14:paraId="6F51CF43" w14:textId="77777777" w:rsidR="00663F51" w:rsidRDefault="005F7FC5" w:rsidP="00663F51">
      <w:pPr>
        <w:rPr>
          <w:rFonts w:ascii="ＭＳ 明朝" w:eastAsia="ＭＳ 明朝" w:hAnsi="ＭＳ 明朝"/>
        </w:rPr>
      </w:pPr>
      <w:r>
        <w:rPr>
          <w:rFonts w:ascii="ＭＳ 明朝" w:eastAsia="ＭＳ 明朝" w:hAnsi="ＭＳ 明朝" w:hint="eastAsia"/>
        </w:rPr>
        <w:t xml:space="preserve">　これまで</w:t>
      </w:r>
      <w:r w:rsidR="0013311C">
        <w:rPr>
          <w:rFonts w:ascii="ＭＳ 明朝" w:eastAsia="ＭＳ 明朝" w:hAnsi="ＭＳ 明朝" w:hint="eastAsia"/>
        </w:rPr>
        <w:t>は</w:t>
      </w:r>
      <w:r>
        <w:rPr>
          <w:rFonts w:ascii="ＭＳ 明朝" w:eastAsia="ＭＳ 明朝" w:hAnsi="ＭＳ 明朝" w:hint="eastAsia"/>
        </w:rPr>
        <w:t>、</w:t>
      </w:r>
      <w:r w:rsidR="00BA205E">
        <w:rPr>
          <w:rFonts w:ascii="ＭＳ 明朝" w:eastAsia="ＭＳ 明朝" w:hAnsi="ＭＳ 明朝" w:hint="eastAsia"/>
        </w:rPr>
        <w:t>経済実験を実施する上</w:t>
      </w:r>
      <w:r w:rsidR="009A7F05">
        <w:rPr>
          <w:rFonts w:ascii="ＭＳ 明朝" w:eastAsia="ＭＳ 明朝" w:hAnsi="ＭＳ 明朝" w:hint="eastAsia"/>
        </w:rPr>
        <w:t>で必要な作法、実験デザイン、分析するためのメソッドを、贈与交換の実験を題材に</w:t>
      </w:r>
      <w:r w:rsidR="00BA205E">
        <w:rPr>
          <w:rFonts w:ascii="ＭＳ 明朝" w:eastAsia="ＭＳ 明朝" w:hAnsi="ＭＳ 明朝" w:hint="eastAsia"/>
        </w:rPr>
        <w:t>しながら</w:t>
      </w:r>
      <w:r w:rsidR="009A7F05">
        <w:rPr>
          <w:rFonts w:ascii="ＭＳ 明朝" w:eastAsia="ＭＳ 明朝" w:hAnsi="ＭＳ 明朝" w:hint="eastAsia"/>
        </w:rPr>
        <w:t>紹介してきた。本章では、</w:t>
      </w:r>
      <w:r w:rsidR="00CE2D09">
        <w:rPr>
          <w:rFonts w:ascii="ＭＳ 明朝" w:eastAsia="ＭＳ 明朝" w:hAnsi="ＭＳ 明朝" w:hint="eastAsia"/>
        </w:rPr>
        <w:t>労働経済学の研究</w:t>
      </w:r>
      <w:r w:rsidR="00BA205E">
        <w:rPr>
          <w:rFonts w:ascii="ＭＳ 明朝" w:eastAsia="ＭＳ 明朝" w:hAnsi="ＭＳ 明朝" w:hint="eastAsia"/>
        </w:rPr>
        <w:t>における</w:t>
      </w:r>
      <w:r w:rsidR="00335197">
        <w:rPr>
          <w:rFonts w:ascii="ＭＳ 明朝" w:eastAsia="ＭＳ 明朝" w:hAnsi="ＭＳ 明朝" w:hint="eastAsia"/>
        </w:rPr>
        <w:t>経済実験的なアプローチの適用性と可能性について</w:t>
      </w:r>
      <w:r w:rsidR="00980E23">
        <w:rPr>
          <w:rFonts w:ascii="ＭＳ 明朝" w:eastAsia="ＭＳ 明朝" w:hAnsi="ＭＳ 明朝" w:hint="eastAsia"/>
        </w:rPr>
        <w:t>述べる。</w:t>
      </w:r>
    </w:p>
    <w:p w14:paraId="30894230" w14:textId="633804A3" w:rsidR="00663F51" w:rsidRDefault="009C1106" w:rsidP="00663F51">
      <w:pPr>
        <w:rPr>
          <w:rFonts w:ascii="ＭＳ 明朝" w:eastAsia="ＭＳ 明朝" w:hAnsi="ＭＳ 明朝"/>
        </w:rPr>
      </w:pPr>
      <w:r>
        <w:rPr>
          <w:rFonts w:ascii="ＭＳ 明朝" w:eastAsia="ＭＳ 明朝" w:hAnsi="ＭＳ 明朝" w:hint="eastAsia"/>
        </w:rPr>
        <w:t xml:space="preserve">　</w:t>
      </w:r>
      <w:r w:rsidR="00791B64">
        <w:rPr>
          <w:rFonts w:ascii="ＭＳ 明朝" w:eastAsia="ＭＳ 明朝" w:hAnsi="ＭＳ 明朝" w:hint="eastAsia"/>
        </w:rPr>
        <w:t>労働経済学の理論モデルの解析によって得られる知見を、これまで</w:t>
      </w:r>
      <w:r w:rsidR="0013311C">
        <w:rPr>
          <w:rFonts w:ascii="ＭＳ 明朝" w:eastAsia="ＭＳ 明朝" w:hAnsi="ＭＳ 明朝" w:hint="eastAsia"/>
        </w:rPr>
        <w:t>は</w:t>
      </w:r>
      <w:r w:rsidR="00791B64">
        <w:rPr>
          <w:rFonts w:ascii="ＭＳ 明朝" w:eastAsia="ＭＳ 明朝" w:hAnsi="ＭＳ 明朝" w:hint="eastAsia"/>
        </w:rPr>
        <w:t>既存の観察データから</w:t>
      </w:r>
      <w:r w:rsidR="001B28A2">
        <w:rPr>
          <w:rFonts w:ascii="ＭＳ 明朝" w:eastAsia="ＭＳ 明朝" w:hAnsi="ＭＳ 明朝" w:hint="eastAsia"/>
        </w:rPr>
        <w:t>統計的</w:t>
      </w:r>
      <w:r w:rsidR="0013311C">
        <w:rPr>
          <w:rFonts w:ascii="ＭＳ 明朝" w:eastAsia="ＭＳ 明朝" w:hAnsi="ＭＳ 明朝" w:hint="eastAsia"/>
        </w:rPr>
        <w:t>に</w:t>
      </w:r>
      <w:r w:rsidR="000D536D">
        <w:rPr>
          <w:rFonts w:ascii="ＭＳ 明朝" w:eastAsia="ＭＳ 明朝" w:hAnsi="ＭＳ 明朝" w:hint="eastAsia"/>
        </w:rPr>
        <w:t>検証してきた。</w:t>
      </w:r>
      <w:r w:rsidR="00701F3E">
        <w:rPr>
          <w:rFonts w:ascii="ＭＳ 明朝" w:eastAsia="ＭＳ 明朝" w:hAnsi="ＭＳ 明朝" w:hint="eastAsia"/>
        </w:rPr>
        <w:t>データがアクセスしやすくなったこと、性能の高いコンピュータが安く購入で</w:t>
      </w:r>
      <w:r w:rsidR="0013311C">
        <w:rPr>
          <w:rFonts w:ascii="ＭＳ 明朝" w:eastAsia="ＭＳ 明朝" w:hAnsi="ＭＳ 明朝" w:hint="eastAsia"/>
        </w:rPr>
        <w:t>き</w:t>
      </w:r>
      <w:r w:rsidR="00701F3E">
        <w:rPr>
          <w:rFonts w:ascii="ＭＳ 明朝" w:eastAsia="ＭＳ 明朝" w:hAnsi="ＭＳ 明朝" w:hint="eastAsia"/>
        </w:rPr>
        <w:t>ること、そして、統計ソフトの</w:t>
      </w:r>
      <w:r w:rsidR="00C86081">
        <w:rPr>
          <w:rFonts w:ascii="ＭＳ 明朝" w:eastAsia="ＭＳ 明朝" w:hAnsi="ＭＳ 明朝" w:hint="eastAsia"/>
        </w:rPr>
        <w:t>性能向上により、観察データを使った実証研究</w:t>
      </w:r>
      <w:r w:rsidR="00EF6148">
        <w:rPr>
          <w:rFonts w:ascii="ＭＳ 明朝" w:eastAsia="ＭＳ 明朝" w:hAnsi="ＭＳ 明朝" w:hint="eastAsia"/>
        </w:rPr>
        <w:t>は盛んになり</w:t>
      </w:r>
      <w:r w:rsidR="00F64E96">
        <w:rPr>
          <w:rFonts w:ascii="ＭＳ 明朝" w:eastAsia="ＭＳ 明朝" w:hAnsi="ＭＳ 明朝" w:hint="eastAsia"/>
        </w:rPr>
        <w:t>、労働経済学分野における研究方法の主流と</w:t>
      </w:r>
      <w:r w:rsidR="0013311C">
        <w:rPr>
          <w:rFonts w:ascii="ＭＳ 明朝" w:eastAsia="ＭＳ 明朝" w:hAnsi="ＭＳ 明朝" w:hint="eastAsia"/>
        </w:rPr>
        <w:t>なった</w:t>
      </w:r>
      <w:r w:rsidR="00F64E96">
        <w:rPr>
          <w:rFonts w:ascii="ＭＳ 明朝" w:eastAsia="ＭＳ 明朝" w:hAnsi="ＭＳ 明朝" w:hint="eastAsia"/>
        </w:rPr>
        <w:t>。</w:t>
      </w:r>
      <w:r w:rsidR="00436F9A">
        <w:rPr>
          <w:rFonts w:ascii="ＭＳ 明朝" w:eastAsia="ＭＳ 明朝" w:hAnsi="ＭＳ 明朝" w:hint="eastAsia"/>
        </w:rPr>
        <w:t>しかし、</w:t>
      </w:r>
      <w:r w:rsidR="009C4B6A">
        <w:rPr>
          <w:rFonts w:ascii="ＭＳ 明朝" w:eastAsia="ＭＳ 明朝" w:hAnsi="ＭＳ 明朝" w:hint="eastAsia"/>
        </w:rPr>
        <w:t>分析方法として手軽になったとはいえ、やはり</w:t>
      </w:r>
      <w:r w:rsidR="001741F1">
        <w:rPr>
          <w:rFonts w:ascii="ＭＳ 明朝" w:eastAsia="ＭＳ 明朝" w:hAnsi="ＭＳ 明朝" w:hint="eastAsia"/>
        </w:rPr>
        <w:t>実証分析方法だけでは</w:t>
      </w:r>
      <w:r w:rsidR="005865FA">
        <w:rPr>
          <w:rFonts w:ascii="ＭＳ 明朝" w:eastAsia="ＭＳ 明朝" w:hAnsi="ＭＳ 明朝" w:hint="eastAsia"/>
        </w:rPr>
        <w:t>理論分析の検証に</w:t>
      </w:r>
      <w:r w:rsidR="00436F9A">
        <w:rPr>
          <w:rFonts w:ascii="ＭＳ 明朝" w:eastAsia="ＭＳ 明朝" w:hAnsi="ＭＳ 明朝" w:hint="eastAsia"/>
        </w:rPr>
        <w:t>限界があ</w:t>
      </w:r>
      <w:r w:rsidR="009C4B6A">
        <w:rPr>
          <w:rFonts w:ascii="ＭＳ 明朝" w:eastAsia="ＭＳ 明朝" w:hAnsi="ＭＳ 明朝" w:hint="eastAsia"/>
        </w:rPr>
        <w:t>る。</w:t>
      </w:r>
      <w:r w:rsidR="001C3835">
        <w:rPr>
          <w:rFonts w:ascii="ＭＳ 明朝" w:eastAsia="ＭＳ 明朝" w:hAnsi="ＭＳ 明朝" w:hint="eastAsia"/>
        </w:rPr>
        <w:t>既存の観察データでは観察できない変数は</w:t>
      </w:r>
      <w:r w:rsidR="001741F1">
        <w:rPr>
          <w:rFonts w:ascii="ＭＳ 明朝" w:eastAsia="ＭＳ 明朝" w:hAnsi="ＭＳ 明朝" w:hint="eastAsia"/>
        </w:rPr>
        <w:t>多く</w:t>
      </w:r>
      <w:r w:rsidR="001C3835">
        <w:rPr>
          <w:rFonts w:ascii="ＭＳ 明朝" w:eastAsia="ＭＳ 明朝" w:hAnsi="ＭＳ 明朝" w:hint="eastAsia"/>
        </w:rPr>
        <w:t>あるし、</w:t>
      </w:r>
      <w:r w:rsidR="009F510E">
        <w:rPr>
          <w:rFonts w:ascii="ＭＳ 明朝" w:eastAsia="ＭＳ 明朝" w:hAnsi="ＭＳ 明朝" w:hint="eastAsia"/>
        </w:rPr>
        <w:t>また、原因と結果の因果関係を明らかにしたくても、他の変数が</w:t>
      </w:r>
      <w:r w:rsidR="0030605E">
        <w:rPr>
          <w:rFonts w:ascii="ＭＳ 明朝" w:eastAsia="ＭＳ 明朝" w:hAnsi="ＭＳ 明朝" w:hint="eastAsia"/>
        </w:rPr>
        <w:t>原因を示す</w:t>
      </w:r>
      <w:r w:rsidR="001741F1">
        <w:rPr>
          <w:rFonts w:ascii="ＭＳ 明朝" w:eastAsia="ＭＳ 明朝" w:hAnsi="ＭＳ 明朝" w:hint="eastAsia"/>
        </w:rPr>
        <w:t>変数に</w:t>
      </w:r>
      <w:r w:rsidR="0030605E">
        <w:rPr>
          <w:rFonts w:ascii="ＭＳ 明朝" w:eastAsia="ＭＳ 明朝" w:hAnsi="ＭＳ 明朝" w:hint="eastAsia"/>
        </w:rPr>
        <w:t>影響する場合</w:t>
      </w:r>
      <w:r w:rsidR="009F510E">
        <w:rPr>
          <w:rFonts w:ascii="ＭＳ 明朝" w:eastAsia="ＭＳ 明朝" w:hAnsi="ＭＳ 明朝" w:hint="eastAsia"/>
        </w:rPr>
        <w:t>、</w:t>
      </w:r>
      <w:r w:rsidR="00822CAB">
        <w:rPr>
          <w:rFonts w:ascii="ＭＳ 明朝" w:eastAsia="ＭＳ 明朝" w:hAnsi="ＭＳ 明朝" w:hint="eastAsia"/>
        </w:rPr>
        <w:t>着目する</w:t>
      </w:r>
      <w:r w:rsidR="007D33DF">
        <w:rPr>
          <w:rFonts w:ascii="ＭＳ 明朝" w:eastAsia="ＭＳ 明朝" w:hAnsi="ＭＳ 明朝" w:hint="eastAsia"/>
        </w:rPr>
        <w:t>因果効果を</w:t>
      </w:r>
      <w:r w:rsidR="001741F1">
        <w:rPr>
          <w:rFonts w:ascii="ＭＳ 明朝" w:eastAsia="ＭＳ 明朝" w:hAnsi="ＭＳ 明朝" w:hint="eastAsia"/>
        </w:rPr>
        <w:t>厳密に</w:t>
      </w:r>
      <w:r w:rsidR="007D33DF">
        <w:rPr>
          <w:rFonts w:ascii="ＭＳ 明朝" w:eastAsia="ＭＳ 明朝" w:hAnsi="ＭＳ 明朝" w:hint="eastAsia"/>
        </w:rPr>
        <w:t>推定</w:t>
      </w:r>
      <w:r w:rsidR="00822CAB">
        <w:rPr>
          <w:rFonts w:ascii="ＭＳ 明朝" w:eastAsia="ＭＳ 明朝" w:hAnsi="ＭＳ 明朝" w:hint="eastAsia"/>
        </w:rPr>
        <w:t>することが</w:t>
      </w:r>
      <w:r w:rsidR="001741F1">
        <w:rPr>
          <w:rFonts w:ascii="ＭＳ 明朝" w:eastAsia="ＭＳ 明朝" w:hAnsi="ＭＳ 明朝" w:hint="eastAsia"/>
        </w:rPr>
        <w:t>できないという問題がある（内生性の問題）。</w:t>
      </w:r>
    </w:p>
    <w:p w14:paraId="1CBD073A" w14:textId="7D3B0F28" w:rsidR="001A316D" w:rsidRDefault="00446C09" w:rsidP="00663F51">
      <w:pPr>
        <w:rPr>
          <w:rFonts w:ascii="ＭＳ 明朝" w:eastAsia="ＭＳ 明朝" w:hAnsi="ＭＳ 明朝"/>
        </w:rPr>
      </w:pPr>
      <w:r>
        <w:rPr>
          <w:rFonts w:ascii="ＭＳ 明朝" w:eastAsia="ＭＳ 明朝" w:hAnsi="ＭＳ 明朝" w:hint="eastAsia"/>
        </w:rPr>
        <w:t xml:space="preserve">　</w:t>
      </w:r>
      <w:r w:rsidR="001E3163">
        <w:rPr>
          <w:rFonts w:ascii="ＭＳ 明朝" w:eastAsia="ＭＳ 明朝" w:hAnsi="ＭＳ 明朝" w:hint="eastAsia"/>
        </w:rPr>
        <w:t>そこで、</w:t>
      </w:r>
      <w:r>
        <w:rPr>
          <w:rFonts w:ascii="ＭＳ 明朝" w:eastAsia="ＭＳ 明朝" w:hAnsi="ＭＳ 明朝" w:hint="eastAsia"/>
        </w:rPr>
        <w:t>実証研究の分析方法では検証が難しい</w:t>
      </w:r>
      <w:r w:rsidR="00EB15CA">
        <w:rPr>
          <w:rFonts w:ascii="ＭＳ 明朝" w:eastAsia="ＭＳ 明朝" w:hAnsi="ＭＳ 明朝" w:hint="eastAsia"/>
        </w:rPr>
        <w:t>領域を経済実験の手法で解き明かすことができる。</w:t>
      </w:r>
      <w:r w:rsidR="00AC3402">
        <w:rPr>
          <w:rFonts w:ascii="ＭＳ 明朝" w:eastAsia="ＭＳ 明朝" w:hAnsi="ＭＳ 明朝" w:hint="eastAsia"/>
        </w:rPr>
        <w:t>特に、経済実験の</w:t>
      </w:r>
      <w:r w:rsidR="008F2939">
        <w:rPr>
          <w:rFonts w:ascii="ＭＳ 明朝" w:eastAsia="ＭＳ 明朝" w:hAnsi="ＭＳ 明朝" w:hint="eastAsia"/>
        </w:rPr>
        <w:t>強みが</w:t>
      </w:r>
      <w:r w:rsidR="00CC3C4C">
        <w:rPr>
          <w:rFonts w:ascii="ＭＳ 明朝" w:eastAsia="ＭＳ 明朝" w:hAnsi="ＭＳ 明朝" w:hint="eastAsia"/>
        </w:rPr>
        <w:t>発揮される</w:t>
      </w:r>
      <w:r w:rsidR="008F2939">
        <w:rPr>
          <w:rFonts w:ascii="ＭＳ 明朝" w:eastAsia="ＭＳ 明朝" w:hAnsi="ＭＳ 明朝" w:hint="eastAsia"/>
        </w:rPr>
        <w:t>研究領域として、</w:t>
      </w:r>
      <w:r w:rsidR="00EA082B">
        <w:rPr>
          <w:rFonts w:ascii="ＭＳ 明朝" w:eastAsia="ＭＳ 明朝" w:hAnsi="ＭＳ 明朝" w:hint="eastAsia"/>
        </w:rPr>
        <w:t>逐次的</w:t>
      </w:r>
      <w:r w:rsidR="008F2939">
        <w:rPr>
          <w:rFonts w:ascii="ＭＳ 明朝" w:eastAsia="ＭＳ 明朝" w:hAnsi="ＭＳ 明朝" w:hint="eastAsia"/>
        </w:rPr>
        <w:t>サーチ・モデルのような個人の意思決定モデルや</w:t>
      </w:r>
      <w:r w:rsidR="00BD6192">
        <w:rPr>
          <w:rFonts w:ascii="ＭＳ 明朝" w:eastAsia="ＭＳ 明朝" w:hAnsi="ＭＳ 明朝" w:hint="eastAsia"/>
        </w:rPr>
        <w:t>プリンシパル＝エージェント・モデル(</w:t>
      </w:r>
      <w:r w:rsidR="008F2939" w:rsidRPr="00EA082B">
        <w:rPr>
          <w:rFonts w:ascii="Times New Roman" w:eastAsia="ＭＳ 明朝" w:hAnsi="Times New Roman" w:cs="Times New Roman"/>
        </w:rPr>
        <w:t>principal-agent model</w:t>
      </w:r>
      <w:r w:rsidR="00BD6192">
        <w:rPr>
          <w:rFonts w:ascii="Times New Roman" w:eastAsia="ＭＳ 明朝" w:hAnsi="Times New Roman" w:cs="Times New Roman"/>
        </w:rPr>
        <w:t>)</w:t>
      </w:r>
      <w:r w:rsidR="00B21B0C">
        <w:rPr>
          <w:rFonts w:ascii="ＭＳ 明朝" w:eastAsia="ＭＳ 明朝" w:hAnsi="ＭＳ 明朝" w:hint="eastAsia"/>
        </w:rPr>
        <w:t>を応用した内部労働市場の分析が考えられる。</w:t>
      </w:r>
      <w:r w:rsidR="005D1A64">
        <w:rPr>
          <w:rFonts w:ascii="ＭＳ 明朝" w:eastAsia="ＭＳ 明朝" w:hAnsi="ＭＳ 明朝" w:hint="eastAsia"/>
        </w:rPr>
        <w:t>経済実験の手法が適している理由は以下の通りである。</w:t>
      </w:r>
    </w:p>
    <w:p w14:paraId="1ACB031B" w14:textId="49DF542D" w:rsidR="00DD264E" w:rsidRDefault="00E30CB0" w:rsidP="001A316D">
      <w:pPr>
        <w:ind w:firstLineChars="100" w:firstLine="210"/>
        <w:rPr>
          <w:rFonts w:ascii="ＭＳ 明朝" w:eastAsia="ＭＳ 明朝" w:hAnsi="ＭＳ 明朝"/>
        </w:rPr>
      </w:pPr>
      <w:r>
        <w:rPr>
          <w:rFonts w:ascii="ＭＳ 明朝" w:eastAsia="ＭＳ 明朝" w:hAnsi="ＭＳ 明朝" w:hint="eastAsia"/>
        </w:rPr>
        <w:t>繰り返しになるが、</w:t>
      </w:r>
      <w:r w:rsidR="00B00F40">
        <w:rPr>
          <w:rFonts w:ascii="ＭＳ 明朝" w:eastAsia="ＭＳ 明朝" w:hAnsi="ＭＳ 明朝" w:hint="eastAsia"/>
        </w:rPr>
        <w:t>経済実験のメリットは、</w:t>
      </w:r>
      <w:r w:rsidR="00E52327">
        <w:rPr>
          <w:rFonts w:ascii="ＭＳ 明朝" w:eastAsia="ＭＳ 明朝" w:hAnsi="ＭＳ 明朝" w:hint="eastAsia"/>
        </w:rPr>
        <w:t>実験環境を制御できて、</w:t>
      </w:r>
      <w:r w:rsidR="00485A64">
        <w:rPr>
          <w:rFonts w:ascii="ＭＳ 明朝" w:eastAsia="ＭＳ 明朝" w:hAnsi="ＭＳ 明朝" w:hint="eastAsia"/>
        </w:rPr>
        <w:t>通常の観察データでは観察できない変数を</w:t>
      </w:r>
      <w:r w:rsidR="0051130E">
        <w:rPr>
          <w:rFonts w:ascii="ＭＳ 明朝" w:eastAsia="ＭＳ 明朝" w:hAnsi="ＭＳ 明朝" w:hint="eastAsia"/>
        </w:rPr>
        <w:t>観察できるように設計できることである。</w:t>
      </w:r>
      <w:r w:rsidR="00B438DA">
        <w:rPr>
          <w:rFonts w:ascii="ＭＳ 明朝" w:eastAsia="ＭＳ 明朝" w:hAnsi="ＭＳ 明朝" w:hint="eastAsia"/>
        </w:rPr>
        <w:t>サーチ・モデルによる求職活動の</w:t>
      </w:r>
      <w:r w:rsidR="0030605E">
        <w:rPr>
          <w:rFonts w:ascii="ＭＳ 明朝" w:eastAsia="ＭＳ 明朝" w:hAnsi="ＭＳ 明朝" w:hint="eastAsia"/>
        </w:rPr>
        <w:t>分析から解明されること</w:t>
      </w:r>
      <w:r w:rsidR="00AB6DD8">
        <w:rPr>
          <w:rFonts w:ascii="ＭＳ 明朝" w:eastAsia="ＭＳ 明朝" w:hAnsi="ＭＳ 明朝" w:hint="eastAsia"/>
        </w:rPr>
        <w:t>として、「留保賃金の特性」(</w:t>
      </w:r>
      <w:r w:rsidR="00AB6DD8" w:rsidRPr="00EA082B">
        <w:rPr>
          <w:rFonts w:ascii="Times New Roman" w:eastAsia="ＭＳ 明朝" w:hAnsi="Times New Roman" w:cs="Times New Roman"/>
        </w:rPr>
        <w:t>reservation wage property</w:t>
      </w:r>
      <w:r w:rsidR="00AB6DD8">
        <w:rPr>
          <w:rFonts w:ascii="ＭＳ 明朝" w:eastAsia="ＭＳ 明朝" w:hAnsi="ＭＳ 明朝"/>
        </w:rPr>
        <w:t>)</w:t>
      </w:r>
      <w:r w:rsidR="00AB6DD8">
        <w:rPr>
          <w:rFonts w:ascii="ＭＳ 明朝" w:eastAsia="ＭＳ 明朝" w:hAnsi="ＭＳ 明朝" w:hint="eastAsia"/>
        </w:rPr>
        <w:t>がある。</w:t>
      </w:r>
      <w:r w:rsidR="00697826">
        <w:rPr>
          <w:rFonts w:ascii="ＭＳ 明朝" w:eastAsia="ＭＳ 明朝" w:hAnsi="ＭＳ 明朝" w:hint="eastAsia"/>
        </w:rPr>
        <w:t>その特性は、有期限の</w:t>
      </w:r>
      <w:r w:rsidR="00B438DA">
        <w:rPr>
          <w:rFonts w:ascii="ＭＳ 明朝" w:eastAsia="ＭＳ 明朝" w:hAnsi="ＭＳ 明朝" w:hint="eastAsia"/>
        </w:rPr>
        <w:t>逐次的サーチ・モデルの場合、求職</w:t>
      </w:r>
      <w:r w:rsidR="00697826">
        <w:rPr>
          <w:rFonts w:ascii="ＭＳ 明朝" w:eastAsia="ＭＳ 明朝" w:hAnsi="ＭＳ 明朝" w:hint="eastAsia"/>
        </w:rPr>
        <w:t>期間が長くなるにつれ、</w:t>
      </w:r>
      <w:r w:rsidR="009818AD">
        <w:rPr>
          <w:rFonts w:ascii="ＭＳ 明朝" w:eastAsia="ＭＳ 明朝" w:hAnsi="ＭＳ 明朝" w:hint="eastAsia"/>
        </w:rPr>
        <w:t>求職者の</w:t>
      </w:r>
      <w:r w:rsidR="00697826">
        <w:rPr>
          <w:rFonts w:ascii="ＭＳ 明朝" w:eastAsia="ＭＳ 明朝" w:hAnsi="ＭＳ 明朝" w:hint="eastAsia"/>
        </w:rPr>
        <w:t>留保賃金は低下することである。また、</w:t>
      </w:r>
      <w:r w:rsidR="00B438DA">
        <w:rPr>
          <w:rFonts w:ascii="ＭＳ 明朝" w:eastAsia="ＭＳ 明朝" w:hAnsi="ＭＳ 明朝" w:hint="eastAsia"/>
        </w:rPr>
        <w:t>失業保険給付のような補償金</w:t>
      </w:r>
      <w:r w:rsidR="0030605E">
        <w:rPr>
          <w:rFonts w:ascii="ＭＳ 明朝" w:eastAsia="ＭＳ 明朝" w:hAnsi="ＭＳ 明朝" w:hint="eastAsia"/>
        </w:rPr>
        <w:t>が増えれば、求職者が負う</w:t>
      </w:r>
      <w:r w:rsidR="004F15E6">
        <w:rPr>
          <w:rFonts w:ascii="ＭＳ 明朝" w:eastAsia="ＭＳ 明朝" w:hAnsi="ＭＳ 明朝" w:hint="eastAsia"/>
        </w:rPr>
        <w:t>求職するための</w:t>
      </w:r>
      <w:r w:rsidR="00627105">
        <w:rPr>
          <w:rFonts w:ascii="ＭＳ 明朝" w:eastAsia="ＭＳ 明朝" w:hAnsi="ＭＳ 明朝" w:hint="eastAsia"/>
        </w:rPr>
        <w:t>努力水準は低下し</w:t>
      </w:r>
      <w:r w:rsidR="009818AD">
        <w:rPr>
          <w:rFonts w:ascii="ＭＳ 明朝" w:eastAsia="ＭＳ 明朝" w:hAnsi="ＭＳ 明朝" w:hint="eastAsia"/>
        </w:rPr>
        <w:t>、留保賃金は高くなることがわかっている。</w:t>
      </w:r>
      <w:r w:rsidR="00E9300C">
        <w:rPr>
          <w:rFonts w:ascii="ＭＳ 明朝" w:eastAsia="ＭＳ 明朝" w:hAnsi="ＭＳ 明朝" w:hint="eastAsia"/>
        </w:rPr>
        <w:t>では、「留保賃金の特性」を</w:t>
      </w:r>
      <w:r w:rsidR="00C510B2">
        <w:rPr>
          <w:rFonts w:ascii="ＭＳ 明朝" w:eastAsia="ＭＳ 明朝" w:hAnsi="ＭＳ 明朝" w:hint="eastAsia"/>
        </w:rPr>
        <w:t>実証的に</w:t>
      </w:r>
      <w:r w:rsidR="00E9300C">
        <w:rPr>
          <w:rFonts w:ascii="ＭＳ 明朝" w:eastAsia="ＭＳ 明朝" w:hAnsi="ＭＳ 明朝" w:hint="eastAsia"/>
        </w:rPr>
        <w:t>検証する</w:t>
      </w:r>
      <w:r w:rsidR="00C510B2">
        <w:rPr>
          <w:rFonts w:ascii="ＭＳ 明朝" w:eastAsia="ＭＳ 明朝" w:hAnsi="ＭＳ 明朝" w:hint="eastAsia"/>
        </w:rPr>
        <w:t>場合、適切な</w:t>
      </w:r>
      <w:r w:rsidR="00EA082B">
        <w:rPr>
          <w:rFonts w:ascii="ＭＳ 明朝" w:eastAsia="ＭＳ 明朝" w:hAnsi="ＭＳ 明朝" w:hint="eastAsia"/>
        </w:rPr>
        <w:t>観察データはあるだろうか</w:t>
      </w:r>
      <w:r w:rsidR="00C17D62">
        <w:rPr>
          <w:rFonts w:ascii="ＭＳ 明朝" w:eastAsia="ＭＳ 明朝" w:hAnsi="ＭＳ 明朝" w:hint="eastAsia"/>
        </w:rPr>
        <w:t>。</w:t>
      </w:r>
      <w:r w:rsidR="00EA082B">
        <w:rPr>
          <w:rFonts w:ascii="ＭＳ 明朝" w:eastAsia="ＭＳ 明朝" w:hAnsi="ＭＳ 明朝" w:hint="eastAsia"/>
        </w:rPr>
        <w:t>残念ながら、</w:t>
      </w:r>
      <w:r w:rsidR="002B5E17">
        <w:rPr>
          <w:rFonts w:ascii="ＭＳ 明朝" w:eastAsia="ＭＳ 明朝" w:hAnsi="ＭＳ 明朝" w:hint="eastAsia"/>
        </w:rPr>
        <w:t>1</w:t>
      </w:r>
      <w:r w:rsidR="0030605E">
        <w:rPr>
          <w:rFonts w:ascii="ＭＳ 明朝" w:eastAsia="ＭＳ 明朝" w:hAnsi="ＭＳ 明朝" w:hint="eastAsia"/>
        </w:rPr>
        <w:t>人の求職者の求職活動開始から終了までの期間を追いかけた</w:t>
      </w:r>
      <w:r w:rsidR="002B5E17">
        <w:rPr>
          <w:rFonts w:ascii="ＭＳ 明朝" w:eastAsia="ＭＳ 明朝" w:hAnsi="ＭＳ 明朝" w:hint="eastAsia"/>
        </w:rPr>
        <w:t>長期間のデータ</w:t>
      </w:r>
      <w:r w:rsidR="004F15E6">
        <w:rPr>
          <w:rFonts w:ascii="ＭＳ 明朝" w:eastAsia="ＭＳ 明朝" w:hAnsi="ＭＳ 明朝" w:hint="eastAsia"/>
        </w:rPr>
        <w:t>(</w:t>
      </w:r>
      <w:r w:rsidR="004F15E6" w:rsidRPr="000F1D07">
        <w:rPr>
          <w:rFonts w:ascii="Times New Roman" w:eastAsia="ＭＳ 明朝" w:hAnsi="Times New Roman" w:cs="Times New Roman"/>
        </w:rPr>
        <w:t>duration data</w:t>
      </w:r>
      <w:r w:rsidR="004F15E6">
        <w:rPr>
          <w:rFonts w:ascii="ＭＳ 明朝" w:eastAsia="ＭＳ 明朝" w:hAnsi="ＭＳ 明朝" w:hint="eastAsia"/>
        </w:rPr>
        <w:t>)</w:t>
      </w:r>
      <w:r w:rsidR="002B5E17">
        <w:rPr>
          <w:rFonts w:ascii="ＭＳ 明朝" w:eastAsia="ＭＳ 明朝" w:hAnsi="ＭＳ 明朝" w:hint="eastAsia"/>
        </w:rPr>
        <w:t>はそれほど</w:t>
      </w:r>
      <w:r w:rsidR="00A738A4">
        <w:rPr>
          <w:rFonts w:ascii="ＭＳ 明朝" w:eastAsia="ＭＳ 明朝" w:hAnsi="ＭＳ 明朝" w:hint="eastAsia"/>
        </w:rPr>
        <w:t>多くない</w:t>
      </w:r>
      <w:r w:rsidR="00627105">
        <w:rPr>
          <w:rFonts w:ascii="ＭＳ 明朝" w:eastAsia="ＭＳ 明朝" w:hAnsi="ＭＳ 明朝" w:hint="eastAsia"/>
        </w:rPr>
        <w:t>し、</w:t>
      </w:r>
      <w:r w:rsidR="005649C5">
        <w:rPr>
          <w:rFonts w:ascii="ＭＳ 明朝" w:eastAsia="ＭＳ 明朝" w:hAnsi="ＭＳ 明朝" w:hint="eastAsia"/>
        </w:rPr>
        <w:t>仮に</w:t>
      </w:r>
      <w:r w:rsidR="00A738A4">
        <w:rPr>
          <w:rFonts w:ascii="ＭＳ 明朝" w:eastAsia="ＭＳ 明朝" w:hAnsi="ＭＳ 明朝" w:hint="eastAsia"/>
        </w:rPr>
        <w:t>そのようなデータを</w:t>
      </w:r>
      <w:r w:rsidR="005649C5">
        <w:rPr>
          <w:rFonts w:ascii="ＭＳ 明朝" w:eastAsia="ＭＳ 明朝" w:hAnsi="ＭＳ 明朝" w:hint="eastAsia"/>
        </w:rPr>
        <w:t>利用できたとしても、</w:t>
      </w:r>
      <w:r w:rsidR="009B3DAF">
        <w:rPr>
          <w:rFonts w:ascii="ＭＳ 明朝" w:eastAsia="ＭＳ 明朝" w:hAnsi="ＭＳ 明朝" w:hint="eastAsia"/>
        </w:rPr>
        <w:t>求職の努力水準や留保賃金は通常</w:t>
      </w:r>
      <w:r w:rsidR="00627105">
        <w:rPr>
          <w:rFonts w:ascii="ＭＳ 明朝" w:eastAsia="ＭＳ 明朝" w:hAnsi="ＭＳ 明朝" w:hint="eastAsia"/>
        </w:rPr>
        <w:t>データとして</w:t>
      </w:r>
      <w:r w:rsidR="007A37D2">
        <w:rPr>
          <w:rFonts w:ascii="ＭＳ 明朝" w:eastAsia="ＭＳ 明朝" w:hAnsi="ＭＳ 明朝" w:hint="eastAsia"/>
        </w:rPr>
        <w:t>観察できない。観察できるのは</w:t>
      </w:r>
      <w:r w:rsidR="007B60F1">
        <w:rPr>
          <w:rFonts w:ascii="ＭＳ 明朝" w:eastAsia="ＭＳ 明朝" w:hAnsi="ＭＳ 明朝" w:hint="eastAsia"/>
        </w:rPr>
        <w:t>就職できた人の</w:t>
      </w:r>
      <w:r w:rsidR="007A37D2">
        <w:rPr>
          <w:rFonts w:ascii="ＭＳ 明朝" w:eastAsia="ＭＳ 明朝" w:hAnsi="ＭＳ 明朝" w:hint="eastAsia"/>
        </w:rPr>
        <w:t>求職</w:t>
      </w:r>
      <w:r w:rsidR="00DB7B7D">
        <w:rPr>
          <w:rFonts w:ascii="ＭＳ 明朝" w:eastAsia="ＭＳ 明朝" w:hAnsi="ＭＳ 明朝" w:hint="eastAsia"/>
        </w:rPr>
        <w:t>期間</w:t>
      </w:r>
      <w:r w:rsidR="00DD264E">
        <w:rPr>
          <w:rFonts w:ascii="ＭＳ 明朝" w:eastAsia="ＭＳ 明朝" w:hAnsi="ＭＳ 明朝" w:hint="eastAsia"/>
        </w:rPr>
        <w:t>だけ</w:t>
      </w:r>
      <w:r w:rsidR="007A37D2">
        <w:rPr>
          <w:rFonts w:ascii="ＭＳ 明朝" w:eastAsia="ＭＳ 明朝" w:hAnsi="ＭＳ 明朝" w:hint="eastAsia"/>
        </w:rPr>
        <w:t>である。</w:t>
      </w:r>
      <w:r w:rsidR="00ED5543">
        <w:rPr>
          <w:rFonts w:ascii="ＭＳ 明朝" w:eastAsia="ＭＳ 明朝" w:hAnsi="ＭＳ 明朝" w:hint="eastAsia"/>
        </w:rPr>
        <w:t>したがって、「留保賃金の特性」を実証的に検証することは難しい。</w:t>
      </w:r>
    </w:p>
    <w:p w14:paraId="7942DDC6" w14:textId="309BABDE" w:rsidR="00663F51" w:rsidRPr="00AB6DD8" w:rsidRDefault="00E802F5" w:rsidP="001A316D">
      <w:pPr>
        <w:ind w:firstLineChars="100" w:firstLine="210"/>
        <w:rPr>
          <w:rFonts w:ascii="ＭＳ 明朝" w:eastAsia="ＭＳ 明朝" w:hAnsi="ＭＳ 明朝"/>
        </w:rPr>
      </w:pPr>
      <w:r>
        <w:rPr>
          <w:rFonts w:ascii="ＭＳ 明朝" w:eastAsia="ＭＳ 明朝" w:hAnsi="ＭＳ 明朝" w:hint="eastAsia"/>
        </w:rPr>
        <w:t>そこで、</w:t>
      </w:r>
      <w:r w:rsidR="00DD264E">
        <w:rPr>
          <w:rFonts w:ascii="ＭＳ 明朝" w:eastAsia="ＭＳ 明朝" w:hAnsi="ＭＳ 明朝" w:hint="eastAsia"/>
        </w:rPr>
        <w:t>経済実験の登場である。</w:t>
      </w:r>
      <w:r w:rsidR="00E80710">
        <w:rPr>
          <w:rFonts w:ascii="ＭＳ 明朝" w:eastAsia="ＭＳ 明朝" w:hAnsi="ＭＳ 明朝" w:hint="eastAsia"/>
        </w:rPr>
        <w:t>ラボ実験から「留保賃金の特性」を検証するために、次のような簡単なゲームを</w:t>
      </w:r>
      <w:r w:rsidR="00E52074">
        <w:rPr>
          <w:rFonts w:ascii="ＭＳ 明朝" w:eastAsia="ＭＳ 明朝" w:hAnsi="ＭＳ 明朝" w:hint="eastAsia"/>
        </w:rPr>
        <w:t>参加者</w:t>
      </w:r>
      <w:r w:rsidR="00E80710">
        <w:rPr>
          <w:rFonts w:ascii="ＭＳ 明朝" w:eastAsia="ＭＳ 明朝" w:hAnsi="ＭＳ 明朝" w:hint="eastAsia"/>
        </w:rPr>
        <w:t>に受けてもらう</w:t>
      </w:r>
      <w:r>
        <w:rPr>
          <w:rFonts w:ascii="ＭＳ 明朝" w:eastAsia="ＭＳ 明朝" w:hAnsi="ＭＳ 明朝" w:hint="eastAsia"/>
        </w:rPr>
        <w:t>。</w:t>
      </w:r>
      <w:r w:rsidR="00BB290E">
        <w:rPr>
          <w:rFonts w:ascii="ＭＳ 明朝" w:eastAsia="ＭＳ 明朝" w:hAnsi="ＭＳ 明朝" w:hint="eastAsia"/>
        </w:rPr>
        <w:t>ある</w:t>
      </w:r>
      <w:r w:rsidR="00E80710">
        <w:rPr>
          <w:rFonts w:ascii="ＭＳ 明朝" w:eastAsia="ＭＳ 明朝" w:hAnsi="ＭＳ 明朝" w:hint="eastAsia"/>
        </w:rPr>
        <w:t>ポイント</w:t>
      </w:r>
      <w:r w:rsidR="00BB290E">
        <w:rPr>
          <w:rFonts w:ascii="ＭＳ 明朝" w:eastAsia="ＭＳ 明朝" w:hAnsi="ＭＳ 明朝" w:hint="eastAsia"/>
        </w:rPr>
        <w:t>分布から無作為にポイントを引き、受諾すれば</w:t>
      </w:r>
      <w:r w:rsidR="00336638">
        <w:rPr>
          <w:rFonts w:ascii="ＭＳ 明朝" w:eastAsia="ＭＳ 明朝" w:hAnsi="ＭＳ 明朝" w:hint="eastAsia"/>
        </w:rPr>
        <w:t>そのポイント</w:t>
      </w:r>
      <w:r w:rsidR="003A2D91">
        <w:rPr>
          <w:rFonts w:ascii="ＭＳ 明朝" w:eastAsia="ＭＳ 明朝" w:hAnsi="ＭＳ 明朝" w:hint="eastAsia"/>
        </w:rPr>
        <w:t>が報酬となり、拒否すれば、次のラウンドに進み、再びポイント</w:t>
      </w:r>
      <w:r w:rsidR="0055638D">
        <w:rPr>
          <w:rFonts w:ascii="ＭＳ 明朝" w:eastAsia="ＭＳ 明朝" w:hAnsi="ＭＳ 明朝" w:hint="eastAsia"/>
        </w:rPr>
        <w:t>分布からポイントを引く。ただ、サーチできる</w:t>
      </w:r>
      <w:r w:rsidR="00BB290E">
        <w:rPr>
          <w:rFonts w:ascii="ＭＳ 明朝" w:eastAsia="ＭＳ 明朝" w:hAnsi="ＭＳ 明朝" w:hint="eastAsia"/>
        </w:rPr>
        <w:t>ラウンド</w:t>
      </w:r>
      <w:r w:rsidR="0055638D">
        <w:rPr>
          <w:rFonts w:ascii="ＭＳ 明朝" w:eastAsia="ＭＳ 明朝" w:hAnsi="ＭＳ 明朝" w:hint="eastAsia"/>
        </w:rPr>
        <w:t>数は有限</w:t>
      </w:r>
      <w:r w:rsidR="009A32F0">
        <w:rPr>
          <w:rFonts w:ascii="ＭＳ 明朝" w:eastAsia="ＭＳ 明朝" w:hAnsi="ＭＳ 明朝" w:hint="eastAsia"/>
        </w:rPr>
        <w:t>とし</w:t>
      </w:r>
      <w:r w:rsidR="0055638D">
        <w:rPr>
          <w:rFonts w:ascii="ＭＳ 明朝" w:eastAsia="ＭＳ 明朝" w:hAnsi="ＭＳ 明朝" w:hint="eastAsia"/>
        </w:rPr>
        <w:t>、最後まで受諾しなかった場合、報酬はゼロとする</w:t>
      </w:r>
      <w:r w:rsidR="009B3279">
        <w:rPr>
          <w:rStyle w:val="aa"/>
          <w:rFonts w:ascii="ＭＳ 明朝" w:eastAsia="ＭＳ 明朝" w:hAnsi="ＭＳ 明朝"/>
        </w:rPr>
        <w:footnoteReference w:id="7"/>
      </w:r>
      <w:r w:rsidR="00226244">
        <w:rPr>
          <w:rFonts w:ascii="ＭＳ 明朝" w:eastAsia="ＭＳ 明朝" w:hAnsi="ＭＳ 明朝" w:hint="eastAsia"/>
        </w:rPr>
        <w:t>。</w:t>
      </w:r>
      <w:r>
        <w:rPr>
          <w:rFonts w:ascii="ＭＳ 明朝" w:eastAsia="ＭＳ 明朝" w:hAnsi="ＭＳ 明朝" w:hint="eastAsia"/>
        </w:rPr>
        <w:t>実験室</w:t>
      </w:r>
      <w:r w:rsidR="003A2D91">
        <w:rPr>
          <w:rFonts w:ascii="ＭＳ 明朝" w:eastAsia="ＭＳ 明朝" w:hAnsi="ＭＳ 明朝" w:hint="eastAsia"/>
        </w:rPr>
        <w:t>内で受ける</w:t>
      </w:r>
      <w:r w:rsidR="00336638">
        <w:rPr>
          <w:rFonts w:ascii="ＭＳ 明朝" w:eastAsia="ＭＳ 明朝" w:hAnsi="ＭＳ 明朝" w:hint="eastAsia"/>
        </w:rPr>
        <w:t>のは</w:t>
      </w:r>
      <w:r w:rsidR="003A2D91">
        <w:rPr>
          <w:rFonts w:ascii="ＭＳ 明朝" w:eastAsia="ＭＳ 明朝" w:hAnsi="ＭＳ 明朝" w:hint="eastAsia"/>
        </w:rPr>
        <w:t>簡単なゲームであり</w:t>
      </w:r>
      <w:r>
        <w:rPr>
          <w:rFonts w:ascii="ＭＳ 明朝" w:eastAsia="ＭＳ 明朝" w:hAnsi="ＭＳ 明朝" w:hint="eastAsia"/>
        </w:rPr>
        <w:t>、</w:t>
      </w:r>
      <w:r w:rsidR="00DD264E">
        <w:rPr>
          <w:rFonts w:ascii="ＭＳ 明朝" w:eastAsia="ＭＳ 明朝" w:hAnsi="ＭＳ 明朝" w:hint="eastAsia"/>
        </w:rPr>
        <w:lastRenderedPageBreak/>
        <w:t>直接、</w:t>
      </w:r>
      <w:r w:rsidR="00E52074">
        <w:rPr>
          <w:rFonts w:ascii="ＭＳ 明朝" w:eastAsia="ＭＳ 明朝" w:hAnsi="ＭＳ 明朝" w:hint="eastAsia"/>
        </w:rPr>
        <w:t>参加者</w:t>
      </w:r>
      <w:r w:rsidR="00706D49">
        <w:rPr>
          <w:rFonts w:ascii="ＭＳ 明朝" w:eastAsia="ＭＳ 明朝" w:hAnsi="ＭＳ 明朝" w:hint="eastAsia"/>
        </w:rPr>
        <w:t>の</w:t>
      </w:r>
      <w:r>
        <w:rPr>
          <w:rFonts w:ascii="ＭＳ 明朝" w:eastAsia="ＭＳ 明朝" w:hAnsi="ＭＳ 明朝" w:hint="eastAsia"/>
        </w:rPr>
        <w:t>求職活動</w:t>
      </w:r>
      <w:r w:rsidR="00DD264E">
        <w:rPr>
          <w:rFonts w:ascii="ＭＳ 明朝" w:eastAsia="ＭＳ 明朝" w:hAnsi="ＭＳ 明朝" w:hint="eastAsia"/>
        </w:rPr>
        <w:t>に結びつくもの</w:t>
      </w:r>
      <w:r>
        <w:rPr>
          <w:rFonts w:ascii="ＭＳ 明朝" w:eastAsia="ＭＳ 明朝" w:hAnsi="ＭＳ 明朝" w:hint="eastAsia"/>
        </w:rPr>
        <w:t>ではない。しかし、</w:t>
      </w:r>
      <w:r w:rsidR="00706D49">
        <w:rPr>
          <w:rFonts w:ascii="ＭＳ 明朝" w:eastAsia="ＭＳ 明朝" w:hAnsi="ＭＳ 明朝" w:hint="eastAsia"/>
        </w:rPr>
        <w:t>逐次的</w:t>
      </w:r>
      <w:r>
        <w:rPr>
          <w:rFonts w:ascii="ＭＳ 明朝" w:eastAsia="ＭＳ 明朝" w:hAnsi="ＭＳ 明朝" w:hint="eastAsia"/>
        </w:rPr>
        <w:t>サーチ・モデルのエッセンスを取り入れた実験なので、</w:t>
      </w:r>
      <w:r w:rsidR="003875B9">
        <w:rPr>
          <w:rFonts w:ascii="ＭＳ 明朝" w:eastAsia="ＭＳ 明朝" w:hAnsi="ＭＳ 明朝" w:hint="eastAsia"/>
        </w:rPr>
        <w:t>この簡単なゲームでも</w:t>
      </w:r>
      <w:r w:rsidR="00706D49">
        <w:rPr>
          <w:rFonts w:ascii="ＭＳ 明朝" w:eastAsia="ＭＳ 明朝" w:hAnsi="ＭＳ 明朝" w:hint="eastAsia"/>
        </w:rPr>
        <w:t>「留保賃金の特性」を検証</w:t>
      </w:r>
      <w:r w:rsidR="003875B9">
        <w:rPr>
          <w:rFonts w:ascii="ＭＳ 明朝" w:eastAsia="ＭＳ 明朝" w:hAnsi="ＭＳ 明朝" w:hint="eastAsia"/>
        </w:rPr>
        <w:t>することができる</w:t>
      </w:r>
      <w:r>
        <w:rPr>
          <w:rFonts w:ascii="ＭＳ 明朝" w:eastAsia="ＭＳ 明朝" w:hAnsi="ＭＳ 明朝" w:hint="eastAsia"/>
        </w:rPr>
        <w:t>。また、</w:t>
      </w:r>
      <w:r w:rsidR="00A241F3">
        <w:rPr>
          <w:rFonts w:ascii="ＭＳ 明朝" w:eastAsia="ＭＳ 明朝" w:hAnsi="ＭＳ 明朝" w:hint="eastAsia"/>
        </w:rPr>
        <w:t>次のポイントを引く前に</w:t>
      </w:r>
      <w:r>
        <w:rPr>
          <w:rFonts w:ascii="ＭＳ 明朝" w:eastAsia="ＭＳ 明朝" w:hAnsi="ＭＳ 明朝" w:hint="eastAsia"/>
        </w:rPr>
        <w:t>、</w:t>
      </w:r>
      <w:r w:rsidR="00E52074">
        <w:rPr>
          <w:rFonts w:ascii="ＭＳ 明朝" w:eastAsia="ＭＳ 明朝" w:hAnsi="ＭＳ 明朝" w:hint="eastAsia"/>
        </w:rPr>
        <w:t>参加者</w:t>
      </w:r>
      <w:r w:rsidR="006630A4">
        <w:rPr>
          <w:rFonts w:ascii="ＭＳ 明朝" w:eastAsia="ＭＳ 明朝" w:hAnsi="ＭＳ 明朝" w:hint="eastAsia"/>
        </w:rPr>
        <w:t>が払う</w:t>
      </w:r>
      <w:r w:rsidR="00B7334B">
        <w:rPr>
          <w:rFonts w:ascii="ＭＳ 明朝" w:eastAsia="ＭＳ 明朝" w:hAnsi="ＭＳ 明朝" w:hint="eastAsia"/>
        </w:rPr>
        <w:t>努力水準（または努力費用）</w:t>
      </w:r>
      <w:r w:rsidR="00F32B19">
        <w:rPr>
          <w:rFonts w:ascii="ＭＳ 明朝" w:eastAsia="ＭＳ 明朝" w:hAnsi="ＭＳ 明朝" w:hint="eastAsia"/>
        </w:rPr>
        <w:t>や</w:t>
      </w:r>
      <w:r w:rsidR="00B7334B">
        <w:rPr>
          <w:rFonts w:ascii="ＭＳ 明朝" w:eastAsia="ＭＳ 明朝" w:hAnsi="ＭＳ 明朝" w:hint="eastAsia"/>
        </w:rPr>
        <w:t>留保水準を</w:t>
      </w:r>
      <w:r w:rsidR="00B3080E">
        <w:rPr>
          <w:rFonts w:ascii="ＭＳ 明朝" w:eastAsia="ＭＳ 明朝" w:hAnsi="ＭＳ 明朝" w:hint="eastAsia"/>
        </w:rPr>
        <w:t>記入</w:t>
      </w:r>
      <w:r w:rsidR="00480889">
        <w:rPr>
          <w:rFonts w:ascii="ＭＳ 明朝" w:eastAsia="ＭＳ 明朝" w:hAnsi="ＭＳ 明朝" w:hint="eastAsia"/>
        </w:rPr>
        <w:t>するように設定すれば、留保ポイントや努力費用の変遷が明示的に観察でき、「留保賃金の特性」を検証することができる。</w:t>
      </w:r>
    </w:p>
    <w:p w14:paraId="1542F343" w14:textId="1E6AA20C" w:rsidR="00663F51" w:rsidRDefault="00480889" w:rsidP="00663F51">
      <w:pPr>
        <w:rPr>
          <w:rFonts w:ascii="ＭＳ 明朝" w:eastAsia="ＭＳ 明朝" w:hAnsi="ＭＳ 明朝"/>
        </w:rPr>
      </w:pPr>
      <w:r>
        <w:rPr>
          <w:rFonts w:ascii="ＭＳ 明朝" w:eastAsia="ＭＳ 明朝" w:hAnsi="ＭＳ 明朝" w:hint="eastAsia"/>
        </w:rPr>
        <w:t xml:space="preserve">　</w:t>
      </w:r>
      <w:r w:rsidR="00BD6192">
        <w:rPr>
          <w:rFonts w:ascii="ＭＳ 明朝" w:eastAsia="ＭＳ 明朝" w:hAnsi="ＭＳ 明朝" w:hint="eastAsia"/>
        </w:rPr>
        <w:t>プリンシパル＝エージェント・モデル</w:t>
      </w:r>
      <w:r w:rsidR="00EF676A">
        <w:rPr>
          <w:rFonts w:ascii="ＭＳ 明朝" w:eastAsia="ＭＳ 明朝" w:hAnsi="ＭＳ 明朝" w:hint="eastAsia"/>
        </w:rPr>
        <w:t>をベースとした内部労働市場のメカニズム</w:t>
      </w:r>
      <w:r w:rsidR="00AB5B65">
        <w:rPr>
          <w:rFonts w:ascii="ＭＳ 明朝" w:eastAsia="ＭＳ 明朝" w:hAnsi="ＭＳ 明朝" w:hint="eastAsia"/>
        </w:rPr>
        <w:t>の解明</w:t>
      </w:r>
      <w:r w:rsidR="00EF676A">
        <w:rPr>
          <w:rFonts w:ascii="ＭＳ 明朝" w:eastAsia="ＭＳ 明朝" w:hAnsi="ＭＳ 明朝" w:hint="eastAsia"/>
        </w:rPr>
        <w:t>でも経済実験の手法が</w:t>
      </w:r>
      <w:r w:rsidR="00AB5B65">
        <w:rPr>
          <w:rFonts w:ascii="ＭＳ 明朝" w:eastAsia="ＭＳ 明朝" w:hAnsi="ＭＳ 明朝" w:hint="eastAsia"/>
        </w:rPr>
        <w:t>有効である</w:t>
      </w:r>
      <w:r w:rsidR="004A313F">
        <w:rPr>
          <w:rFonts w:ascii="ＭＳ 明朝" w:eastAsia="ＭＳ 明朝" w:hAnsi="ＭＳ 明朝" w:hint="eastAsia"/>
        </w:rPr>
        <w:t>。この場合もサーチ・モデルと同様に、</w:t>
      </w:r>
      <w:r w:rsidR="00AE2E17">
        <w:rPr>
          <w:rFonts w:ascii="ＭＳ 明朝" w:eastAsia="ＭＳ 明朝" w:hAnsi="ＭＳ 明朝" w:hint="eastAsia"/>
        </w:rPr>
        <w:t>雇用者が</w:t>
      </w:r>
      <w:r w:rsidR="00226244">
        <w:rPr>
          <w:rFonts w:ascii="ＭＳ 明朝" w:eastAsia="ＭＳ 明朝" w:hAnsi="ＭＳ 明朝" w:hint="eastAsia"/>
        </w:rPr>
        <w:t>負う</w:t>
      </w:r>
      <w:r w:rsidR="00C82DA9">
        <w:rPr>
          <w:rFonts w:ascii="ＭＳ 明朝" w:eastAsia="ＭＳ 明朝" w:hAnsi="ＭＳ 明朝" w:hint="eastAsia"/>
        </w:rPr>
        <w:t>努力水準（努力費用）を</w:t>
      </w:r>
      <w:r w:rsidR="00C149D7">
        <w:rPr>
          <w:rFonts w:ascii="ＭＳ 明朝" w:eastAsia="ＭＳ 明朝" w:hAnsi="ＭＳ 明朝" w:hint="eastAsia"/>
        </w:rPr>
        <w:t>通常の観察データから観察できないので、実証分析には</w:t>
      </w:r>
      <w:r w:rsidR="00B3080E">
        <w:rPr>
          <w:rFonts w:ascii="ＭＳ 明朝" w:eastAsia="ＭＳ 明朝" w:hAnsi="ＭＳ 明朝" w:hint="eastAsia"/>
        </w:rPr>
        <w:t>限界</w:t>
      </w:r>
      <w:r w:rsidR="0099061C">
        <w:rPr>
          <w:rFonts w:ascii="ＭＳ 明朝" w:eastAsia="ＭＳ 明朝" w:hAnsi="ＭＳ 明朝" w:hint="eastAsia"/>
        </w:rPr>
        <w:t>がある。</w:t>
      </w:r>
      <w:r w:rsidR="00BD6192">
        <w:rPr>
          <w:rFonts w:ascii="ＭＳ 明朝" w:eastAsia="ＭＳ 明朝" w:hAnsi="ＭＳ 明朝" w:hint="eastAsia"/>
        </w:rPr>
        <w:t>プリンシパル＝エージェント・モデル</w:t>
      </w:r>
      <w:r w:rsidR="00C71525">
        <w:rPr>
          <w:rFonts w:ascii="ＭＳ 明朝" w:eastAsia="ＭＳ 明朝" w:hAnsi="ＭＳ 明朝" w:hint="eastAsia"/>
        </w:rPr>
        <w:t>での</w:t>
      </w:r>
      <w:r w:rsidR="00216F77">
        <w:rPr>
          <w:rFonts w:ascii="ＭＳ 明朝" w:eastAsia="ＭＳ 明朝" w:hAnsi="ＭＳ 明朝" w:hint="eastAsia"/>
        </w:rPr>
        <w:t>労働契約</w:t>
      </w:r>
      <w:r w:rsidR="00AF32FF">
        <w:rPr>
          <w:rFonts w:ascii="ＭＳ 明朝" w:eastAsia="ＭＳ 明朝" w:hAnsi="ＭＳ 明朝" w:hint="eastAsia"/>
        </w:rPr>
        <w:t>のタイミングは</w:t>
      </w:r>
      <w:r w:rsidR="00216F77">
        <w:rPr>
          <w:rFonts w:ascii="ＭＳ 明朝" w:eastAsia="ＭＳ 明朝" w:hAnsi="ＭＳ 明朝" w:hint="eastAsia"/>
        </w:rPr>
        <w:t>、</w:t>
      </w:r>
      <w:r w:rsidR="005C07B7">
        <w:rPr>
          <w:rFonts w:ascii="ＭＳ 明朝" w:eastAsia="ＭＳ 明朝" w:hAnsi="ＭＳ 明朝" w:hint="eastAsia"/>
        </w:rPr>
        <w:t>雇用主が提示した</w:t>
      </w:r>
      <w:r w:rsidR="000E6583">
        <w:rPr>
          <w:rFonts w:ascii="ＭＳ 明朝" w:eastAsia="ＭＳ 明朝" w:hAnsi="ＭＳ 明朝" w:hint="eastAsia"/>
        </w:rPr>
        <w:t>賃金で労働契約を交わした</w:t>
      </w:r>
      <w:r w:rsidR="005A7AFE">
        <w:rPr>
          <w:rFonts w:ascii="ＭＳ 明朝" w:eastAsia="ＭＳ 明朝" w:hAnsi="ＭＳ 明朝" w:hint="eastAsia"/>
        </w:rPr>
        <w:t>後に、</w:t>
      </w:r>
      <w:r w:rsidR="000E6583">
        <w:rPr>
          <w:rFonts w:ascii="ＭＳ 明朝" w:eastAsia="ＭＳ 明朝" w:hAnsi="ＭＳ 明朝" w:hint="eastAsia"/>
        </w:rPr>
        <w:t>雇用者</w:t>
      </w:r>
      <w:r w:rsidR="00AF32FF">
        <w:rPr>
          <w:rFonts w:ascii="ＭＳ 明朝" w:eastAsia="ＭＳ 明朝" w:hAnsi="ＭＳ 明朝" w:hint="eastAsia"/>
        </w:rPr>
        <w:t>が</w:t>
      </w:r>
      <w:r w:rsidR="005A7AFE">
        <w:rPr>
          <w:rFonts w:ascii="ＭＳ 明朝" w:eastAsia="ＭＳ 明朝" w:hAnsi="ＭＳ 明朝" w:hint="eastAsia"/>
        </w:rPr>
        <w:t>自身の努力水準を決める</w:t>
      </w:r>
      <w:r w:rsidR="005C07B7">
        <w:rPr>
          <w:rFonts w:ascii="ＭＳ 明朝" w:eastAsia="ＭＳ 明朝" w:hAnsi="ＭＳ 明朝" w:hint="eastAsia"/>
        </w:rPr>
        <w:t>ことになっている</w:t>
      </w:r>
      <w:r w:rsidR="005A7AFE">
        <w:rPr>
          <w:rFonts w:ascii="ＭＳ 明朝" w:eastAsia="ＭＳ 明朝" w:hAnsi="ＭＳ 明朝" w:hint="eastAsia"/>
        </w:rPr>
        <w:t>。</w:t>
      </w:r>
      <w:r w:rsidR="00E7378B">
        <w:rPr>
          <w:rFonts w:ascii="ＭＳ 明朝" w:eastAsia="ＭＳ 明朝" w:hAnsi="ＭＳ 明朝" w:hint="eastAsia"/>
        </w:rPr>
        <w:t>雇用主は雇用者の努力水準を観察できない</w:t>
      </w:r>
      <w:r w:rsidR="008871D3">
        <w:rPr>
          <w:rFonts w:ascii="ＭＳ 明朝" w:eastAsia="ＭＳ 明朝" w:hAnsi="ＭＳ 明朝" w:hint="eastAsia"/>
        </w:rPr>
        <w:t>ので、雇用者の最適な選択は努力をしない</w:t>
      </w:r>
      <w:r w:rsidR="00150EB8">
        <w:rPr>
          <w:rFonts w:ascii="ＭＳ 明朝" w:eastAsia="ＭＳ 明朝" w:hAnsi="ＭＳ 明朝" w:hint="eastAsia"/>
        </w:rPr>
        <w:t>ことになる</w:t>
      </w:r>
      <w:r w:rsidR="004A1EA1">
        <w:rPr>
          <w:rFonts w:ascii="ＭＳ 明朝" w:eastAsia="ＭＳ 明朝" w:hAnsi="ＭＳ 明朝" w:hint="eastAsia"/>
        </w:rPr>
        <w:t>。</w:t>
      </w:r>
      <w:r w:rsidR="00150EB8">
        <w:rPr>
          <w:rFonts w:ascii="ＭＳ 明朝" w:eastAsia="ＭＳ 明朝" w:hAnsi="ＭＳ 明朝" w:hint="eastAsia"/>
        </w:rPr>
        <w:t>つまり、モラル・ハザードの問題が発生する。</w:t>
      </w:r>
      <w:r w:rsidR="004A1EA1">
        <w:rPr>
          <w:rFonts w:ascii="ＭＳ 明朝" w:eastAsia="ＭＳ 明朝" w:hAnsi="ＭＳ 明朝" w:hint="eastAsia"/>
        </w:rPr>
        <w:t>それを見越して、雇用主は</w:t>
      </w:r>
      <w:r w:rsidR="007B1E86">
        <w:rPr>
          <w:rFonts w:ascii="ＭＳ 明朝" w:eastAsia="ＭＳ 明朝" w:hAnsi="ＭＳ 明朝" w:hint="eastAsia"/>
        </w:rPr>
        <w:t>固定給だけでなく、</w:t>
      </w:r>
      <w:r w:rsidR="00150EB8">
        <w:rPr>
          <w:rFonts w:ascii="ＭＳ 明朝" w:eastAsia="ＭＳ 明朝" w:hAnsi="ＭＳ 明朝" w:hint="eastAsia"/>
        </w:rPr>
        <w:t>歩合給で構成する賃金体系を提示</w:t>
      </w:r>
      <w:r w:rsidR="00490CDB">
        <w:rPr>
          <w:rFonts w:ascii="ＭＳ 明朝" w:eastAsia="ＭＳ 明朝" w:hAnsi="ＭＳ 明朝" w:hint="eastAsia"/>
        </w:rPr>
        <w:t>する</w:t>
      </w:r>
      <w:r w:rsidR="00EF40E1">
        <w:rPr>
          <w:rFonts w:ascii="ＭＳ 明朝" w:eastAsia="ＭＳ 明朝" w:hAnsi="ＭＳ 明朝" w:hint="eastAsia"/>
        </w:rPr>
        <w:t>。</w:t>
      </w:r>
      <w:r w:rsidR="00150EB8">
        <w:rPr>
          <w:rFonts w:ascii="ＭＳ 明朝" w:eastAsia="ＭＳ 明朝" w:hAnsi="ＭＳ 明朝" w:hint="eastAsia"/>
        </w:rPr>
        <w:t>生産量に応じて支払う</w:t>
      </w:r>
      <w:r w:rsidR="00EF40E1">
        <w:rPr>
          <w:rFonts w:ascii="ＭＳ 明朝" w:eastAsia="ＭＳ 明朝" w:hAnsi="ＭＳ 明朝" w:hint="eastAsia"/>
        </w:rPr>
        <w:t>歩合給を設定することで、</w:t>
      </w:r>
      <w:r w:rsidR="00150EB8">
        <w:rPr>
          <w:rFonts w:ascii="ＭＳ 明朝" w:eastAsia="ＭＳ 明朝" w:hAnsi="ＭＳ 明朝" w:hint="eastAsia"/>
        </w:rPr>
        <w:t>生産性</w:t>
      </w:r>
      <w:r w:rsidR="00112660">
        <w:rPr>
          <w:rFonts w:ascii="ＭＳ 明朝" w:eastAsia="ＭＳ 明朝" w:hAnsi="ＭＳ 明朝" w:hint="eastAsia"/>
        </w:rPr>
        <w:t>ショックに対するリスクを雇用者とシェアすることになる。</w:t>
      </w:r>
      <w:r w:rsidR="004F01F4">
        <w:rPr>
          <w:rFonts w:ascii="ＭＳ 明朝" w:eastAsia="ＭＳ 明朝" w:hAnsi="ＭＳ 明朝" w:hint="eastAsia"/>
        </w:rPr>
        <w:t>もし、雇用主が雇用者の努力水準を完全に観察できるなら（雇用主が雇用者の努力水準を決め</w:t>
      </w:r>
      <w:r w:rsidR="004E7F00">
        <w:rPr>
          <w:rFonts w:ascii="ＭＳ 明朝" w:eastAsia="ＭＳ 明朝" w:hAnsi="ＭＳ 明朝" w:hint="eastAsia"/>
        </w:rPr>
        <w:t>ら</w:t>
      </w:r>
      <w:r w:rsidR="004F01F4">
        <w:rPr>
          <w:rFonts w:ascii="ＭＳ 明朝" w:eastAsia="ＭＳ 明朝" w:hAnsi="ＭＳ 明朝" w:hint="eastAsia"/>
        </w:rPr>
        <w:t>れるなら）、</w:t>
      </w:r>
      <w:r w:rsidR="004E7F00">
        <w:rPr>
          <w:rFonts w:ascii="ＭＳ 明朝" w:eastAsia="ＭＳ 明朝" w:hAnsi="ＭＳ 明朝" w:hint="eastAsia"/>
        </w:rPr>
        <w:t>賃金体系は固定給だけとなり、生産性ショックのリスクは雇用主だけが</w:t>
      </w:r>
      <w:r w:rsidR="009637FF">
        <w:rPr>
          <w:rFonts w:ascii="ＭＳ 明朝" w:eastAsia="ＭＳ 明朝" w:hAnsi="ＭＳ 明朝" w:hint="eastAsia"/>
        </w:rPr>
        <w:t>負う</w:t>
      </w:r>
      <w:r w:rsidR="004E7F00">
        <w:rPr>
          <w:rFonts w:ascii="ＭＳ 明朝" w:eastAsia="ＭＳ 明朝" w:hAnsi="ＭＳ 明朝" w:hint="eastAsia"/>
        </w:rPr>
        <w:t>ことになる。</w:t>
      </w:r>
    </w:p>
    <w:p w14:paraId="447B0E68" w14:textId="794B1AE6" w:rsidR="00CA3C27" w:rsidRPr="000F1D07" w:rsidRDefault="00A176AB" w:rsidP="00BD6192">
      <w:pPr>
        <w:ind w:firstLineChars="100" w:firstLine="210"/>
        <w:rPr>
          <w:rFonts w:ascii="Times New Roman" w:eastAsia="ＭＳ 明朝" w:hAnsi="Times New Roman" w:cs="Times New Roman"/>
        </w:rPr>
      </w:pPr>
      <w:r w:rsidRPr="00455D9D">
        <w:rPr>
          <w:rFonts w:ascii="ＭＳ 明朝" w:eastAsia="ＭＳ 明朝" w:hAnsi="ＭＳ 明朝" w:hint="eastAsia"/>
        </w:rPr>
        <w:t>経済実験では、</w:t>
      </w:r>
      <w:r w:rsidR="0025768A" w:rsidRPr="00455D9D">
        <w:rPr>
          <w:rFonts w:ascii="ＭＳ 明朝" w:eastAsia="ＭＳ 明朝" w:hAnsi="ＭＳ 明朝" w:hint="eastAsia"/>
        </w:rPr>
        <w:t>制御された実験環境のもと、雇用主と雇用者の役割する</w:t>
      </w:r>
      <w:r w:rsidR="00E52074">
        <w:rPr>
          <w:rFonts w:ascii="ＭＳ 明朝" w:eastAsia="ＭＳ 明朝" w:hAnsi="ＭＳ 明朝" w:hint="eastAsia"/>
        </w:rPr>
        <w:t>参加者</w:t>
      </w:r>
      <w:r w:rsidR="0025768A" w:rsidRPr="00455D9D">
        <w:rPr>
          <w:rFonts w:ascii="ＭＳ 明朝" w:eastAsia="ＭＳ 明朝" w:hAnsi="ＭＳ 明朝" w:hint="eastAsia"/>
        </w:rPr>
        <w:t>がそれぞれ理論分析の知見通りに行動するのかを検証する。</w:t>
      </w:r>
      <w:r w:rsidR="003F30BB">
        <w:rPr>
          <w:rFonts w:ascii="ＭＳ 明朝" w:eastAsia="ＭＳ 明朝" w:hAnsi="ＭＳ 明朝" w:hint="eastAsia"/>
        </w:rPr>
        <w:t>雇用主が雇用者の努力水準を観察できる確率</w:t>
      </w:r>
      <w:r w:rsidR="00A7717D" w:rsidRPr="00455D9D">
        <w:rPr>
          <w:rFonts w:ascii="ＭＳ 明朝" w:eastAsia="ＭＳ 明朝" w:hAnsi="ＭＳ 明朝" w:hint="eastAsia"/>
        </w:rPr>
        <w:t>や生産ショックの頻度や大きさを変えることで、</w:t>
      </w:r>
      <w:r w:rsidR="00E52074">
        <w:rPr>
          <w:rFonts w:ascii="ＭＳ 明朝" w:eastAsia="ＭＳ 明朝" w:hAnsi="ＭＳ 明朝" w:hint="eastAsia"/>
        </w:rPr>
        <w:t>参加者</w:t>
      </w:r>
      <w:r w:rsidR="00A7717D" w:rsidRPr="00455D9D">
        <w:rPr>
          <w:rFonts w:ascii="ＭＳ 明朝" w:eastAsia="ＭＳ 明朝" w:hAnsi="ＭＳ 明朝" w:hint="eastAsia"/>
        </w:rPr>
        <w:t>の選択や行動が理論的に整合的であるかを確認する。</w:t>
      </w:r>
      <w:r w:rsidR="00B074AC">
        <w:rPr>
          <w:rFonts w:ascii="ＭＳ 明朝" w:eastAsia="ＭＳ 明朝" w:hAnsi="ＭＳ 明朝" w:hint="eastAsia"/>
        </w:rPr>
        <w:t>更に、</w:t>
      </w:r>
      <w:r w:rsidR="00347428">
        <w:rPr>
          <w:rFonts w:ascii="ＭＳ 明朝" w:eastAsia="ＭＳ 明朝" w:hAnsi="ＭＳ 明朝" w:hint="eastAsia"/>
        </w:rPr>
        <w:t>1人の</w:t>
      </w:r>
      <w:r w:rsidR="00BD6192">
        <w:rPr>
          <w:rFonts w:ascii="Times New Roman" w:eastAsia="ＭＳ 明朝" w:hAnsi="Times New Roman" w:cs="Times New Roman" w:hint="eastAsia"/>
        </w:rPr>
        <w:t>プリンシパル</w:t>
      </w:r>
      <w:r w:rsidR="00347428">
        <w:rPr>
          <w:rFonts w:ascii="ＭＳ 明朝" w:eastAsia="ＭＳ 明朝" w:hAnsi="ＭＳ 明朝" w:hint="eastAsia"/>
        </w:rPr>
        <w:t>に対して複数の</w:t>
      </w:r>
      <w:r w:rsidR="00BD6192">
        <w:rPr>
          <w:rFonts w:ascii="Times New Roman" w:eastAsia="ＭＳ 明朝" w:hAnsi="Times New Roman" w:cs="Times New Roman" w:hint="eastAsia"/>
        </w:rPr>
        <w:t>エージェント</w:t>
      </w:r>
      <w:r w:rsidR="00347428">
        <w:rPr>
          <w:rFonts w:ascii="ＭＳ 明朝" w:eastAsia="ＭＳ 明朝" w:hAnsi="ＭＳ 明朝" w:hint="eastAsia"/>
        </w:rPr>
        <w:t>がいるモデル</w:t>
      </w:r>
      <w:r w:rsidR="000B3261">
        <w:rPr>
          <w:rFonts w:ascii="ＭＳ 明朝" w:eastAsia="ＭＳ 明朝" w:hAnsi="ＭＳ 明朝" w:hint="eastAsia"/>
        </w:rPr>
        <w:t>の</w:t>
      </w:r>
      <w:r w:rsidR="00B074AC">
        <w:rPr>
          <w:rFonts w:ascii="ＭＳ 明朝" w:eastAsia="ＭＳ 明朝" w:hAnsi="ＭＳ 明朝" w:hint="eastAsia"/>
        </w:rPr>
        <w:t>ラボ実験では</w:t>
      </w:r>
      <w:r w:rsidR="00455D9D" w:rsidRPr="00455D9D">
        <w:rPr>
          <w:rFonts w:ascii="ＭＳ 明朝" w:eastAsia="ＭＳ 明朝" w:hAnsi="ＭＳ 明朝" w:hint="eastAsia"/>
        </w:rPr>
        <w:t>、どのような支払い方が</w:t>
      </w:r>
      <w:r w:rsidR="00B074AC">
        <w:rPr>
          <w:rFonts w:ascii="ＭＳ 明朝" w:eastAsia="ＭＳ 明朝" w:hAnsi="ＭＳ 明朝" w:hint="eastAsia"/>
        </w:rPr>
        <w:t>雇用者側である</w:t>
      </w:r>
      <w:r w:rsidR="00E52074">
        <w:rPr>
          <w:rFonts w:ascii="ＭＳ 明朝" w:eastAsia="ＭＳ 明朝" w:hAnsi="ＭＳ 明朝" w:hint="eastAsia"/>
        </w:rPr>
        <w:t>参加者</w:t>
      </w:r>
      <w:r w:rsidR="00455D9D" w:rsidRPr="00455D9D">
        <w:rPr>
          <w:rFonts w:ascii="ＭＳ 明朝" w:eastAsia="ＭＳ 明朝" w:hAnsi="ＭＳ 明朝" w:hint="eastAsia"/>
        </w:rPr>
        <w:t>の努力を最大に引き出せるか、そして</w:t>
      </w:r>
      <w:r w:rsidR="00B074AC">
        <w:rPr>
          <w:rFonts w:ascii="ＭＳ 明朝" w:eastAsia="ＭＳ 明朝" w:hAnsi="ＭＳ 明朝" w:hint="eastAsia"/>
        </w:rPr>
        <w:t>雇用主側である</w:t>
      </w:r>
      <w:r w:rsidR="00E52074">
        <w:rPr>
          <w:rFonts w:ascii="ＭＳ 明朝" w:eastAsia="ＭＳ 明朝" w:hAnsi="ＭＳ 明朝" w:hint="eastAsia"/>
        </w:rPr>
        <w:t>参加者</w:t>
      </w:r>
      <w:r w:rsidR="00B074AC">
        <w:rPr>
          <w:rFonts w:ascii="ＭＳ 明朝" w:eastAsia="ＭＳ 明朝" w:hAnsi="ＭＳ 明朝" w:hint="eastAsia"/>
        </w:rPr>
        <w:t>の利潤を最大にするのか</w:t>
      </w:r>
      <w:r w:rsidR="00347428">
        <w:rPr>
          <w:rFonts w:ascii="ＭＳ 明朝" w:eastAsia="ＭＳ 明朝" w:hAnsi="ＭＳ 明朝" w:hint="eastAsia"/>
        </w:rPr>
        <w:t>を検証する。例</w:t>
      </w:r>
      <w:r w:rsidR="006469D1">
        <w:rPr>
          <w:rFonts w:ascii="ＭＳ 明朝" w:eastAsia="ＭＳ 明朝" w:hAnsi="ＭＳ 明朝" w:hint="eastAsia"/>
        </w:rPr>
        <w:t>えば、歩合制対トーナメント制、</w:t>
      </w:r>
      <w:r w:rsidR="003F30BB">
        <w:rPr>
          <w:rFonts w:ascii="ＭＳ 明朝" w:eastAsia="ＭＳ 明朝" w:hAnsi="ＭＳ 明朝" w:hint="eastAsia"/>
        </w:rPr>
        <w:t>個別ワーク対チーム・ワークが考えられる</w:t>
      </w:r>
      <w:r w:rsidR="00347428">
        <w:rPr>
          <w:rFonts w:ascii="ＭＳ 明朝" w:eastAsia="ＭＳ 明朝" w:hAnsi="ＭＳ 明朝" w:hint="eastAsia"/>
        </w:rPr>
        <w:t>。</w:t>
      </w:r>
      <w:r w:rsidR="00427D75">
        <w:rPr>
          <w:rFonts w:ascii="ＭＳ 明朝" w:eastAsia="ＭＳ 明朝" w:hAnsi="ＭＳ 明朝" w:hint="eastAsia"/>
        </w:rPr>
        <w:t>その他にマルチ・タスク</w:t>
      </w:r>
      <w:r w:rsidR="003F30BB">
        <w:rPr>
          <w:rFonts w:ascii="ＭＳ 明朝" w:eastAsia="ＭＳ 明朝" w:hAnsi="ＭＳ 明朝" w:hint="eastAsia"/>
        </w:rPr>
        <w:t>やダブル・モラル・ハザード</w:t>
      </w:r>
      <w:r w:rsidR="00427D75">
        <w:rPr>
          <w:rFonts w:ascii="ＭＳ 明朝" w:eastAsia="ＭＳ 明朝" w:hAnsi="ＭＳ 明朝" w:hint="eastAsia"/>
        </w:rPr>
        <w:t>に関するラボ実験がある。ラボ実験のサーベイをした</w:t>
      </w:r>
      <w:proofErr w:type="spellStart"/>
      <w:r w:rsidR="00CA3C27" w:rsidRPr="006469D1">
        <w:rPr>
          <w:rFonts w:ascii="Times New Roman" w:eastAsia="ＭＳ 明朝" w:hAnsi="Times New Roman" w:cs="Times New Roman"/>
        </w:rPr>
        <w:t>Charness</w:t>
      </w:r>
      <w:proofErr w:type="spellEnd"/>
      <w:r w:rsidR="00CA3C27" w:rsidRPr="006469D1">
        <w:rPr>
          <w:rFonts w:ascii="Times New Roman" w:eastAsia="ＭＳ 明朝" w:hAnsi="Times New Roman" w:cs="Times New Roman"/>
        </w:rPr>
        <w:t xml:space="preserve"> and Kuhn (2011)</w:t>
      </w:r>
      <w:r w:rsidR="00CA3C27">
        <w:rPr>
          <w:rFonts w:ascii="ＭＳ 明朝" w:eastAsia="ＭＳ 明朝" w:hAnsi="ＭＳ 明朝" w:hint="eastAsia"/>
        </w:rPr>
        <w:t>が紹介した既存研究の多くは</w:t>
      </w:r>
      <w:r w:rsidR="00BD6192">
        <w:rPr>
          <w:rFonts w:ascii="ＭＳ 明朝" w:eastAsia="ＭＳ 明朝" w:hAnsi="ＭＳ 明朝" w:hint="eastAsia"/>
        </w:rPr>
        <w:t>プリンシパル＝エージェント・モデル</w:t>
      </w:r>
      <w:r w:rsidR="00CA3C27">
        <w:rPr>
          <w:rFonts w:ascii="ＭＳ 明朝" w:eastAsia="ＭＳ 明朝" w:hAnsi="ＭＳ 明朝" w:hint="eastAsia"/>
        </w:rPr>
        <w:t>に関するラボ実験である。</w:t>
      </w:r>
    </w:p>
    <w:p w14:paraId="3FE4870B" w14:textId="6DA34BAB" w:rsidR="004E2156" w:rsidRPr="004E2156" w:rsidRDefault="00BD6192" w:rsidP="00407E74">
      <w:pPr>
        <w:ind w:firstLineChars="100" w:firstLine="210"/>
        <w:rPr>
          <w:rFonts w:ascii="ＭＳ 明朝" w:eastAsia="ＭＳ 明朝" w:hAnsi="ＭＳ 明朝"/>
        </w:rPr>
      </w:pPr>
      <w:r>
        <w:rPr>
          <w:rFonts w:ascii="ＭＳ 明朝" w:eastAsia="ＭＳ 明朝" w:hAnsi="ＭＳ 明朝" w:hint="eastAsia"/>
        </w:rPr>
        <w:t>プリンシパル＝エージェント・モデル</w:t>
      </w:r>
      <w:r w:rsidR="00B9459B">
        <w:rPr>
          <w:rFonts w:ascii="ＭＳ 明朝" w:eastAsia="ＭＳ 明朝" w:hAnsi="ＭＳ 明朝" w:hint="eastAsia"/>
        </w:rPr>
        <w:t>のようにモラル・ハザードが</w:t>
      </w:r>
      <w:r w:rsidR="004E2156" w:rsidRPr="004E2156">
        <w:rPr>
          <w:rFonts w:ascii="ＭＳ 明朝" w:eastAsia="ＭＳ 明朝" w:hAnsi="ＭＳ 明朝" w:hint="eastAsia"/>
        </w:rPr>
        <w:t>内在するモデルでは、</w:t>
      </w:r>
      <w:r>
        <w:rPr>
          <w:rFonts w:ascii="Times New Roman" w:eastAsia="ＭＳ 明朝" w:hAnsi="Times New Roman" w:cs="Times New Roman" w:hint="eastAsia"/>
        </w:rPr>
        <w:t>エージェント</w:t>
      </w:r>
      <w:r w:rsidR="004E2156" w:rsidRPr="004E2156">
        <w:rPr>
          <w:rFonts w:ascii="ＭＳ 明朝" w:eastAsia="ＭＳ 明朝" w:hAnsi="ＭＳ 明朝" w:hint="eastAsia"/>
        </w:rPr>
        <w:t>の「努力</w:t>
      </w:r>
      <w:r w:rsidR="00C1501C">
        <w:rPr>
          <w:rFonts w:ascii="ＭＳ 明朝" w:eastAsia="ＭＳ 明朝" w:hAnsi="ＭＳ 明朝" w:hint="eastAsia"/>
        </w:rPr>
        <w:t>費用</w:t>
      </w:r>
      <w:r w:rsidR="004E2156" w:rsidRPr="004E2156">
        <w:rPr>
          <w:rFonts w:ascii="ＭＳ 明朝" w:eastAsia="ＭＳ 明朝" w:hAnsi="ＭＳ 明朝" w:hint="eastAsia"/>
        </w:rPr>
        <w:t>」をどのように設定するかは重要な問題である。報酬と同じ単位</w:t>
      </w:r>
      <w:r w:rsidR="00B9459B">
        <w:rPr>
          <w:rFonts w:ascii="ＭＳ 明朝" w:eastAsia="ＭＳ 明朝" w:hAnsi="ＭＳ 明朝" w:hint="eastAsia"/>
        </w:rPr>
        <w:t>に揃える</w:t>
      </w:r>
      <w:r w:rsidR="00E05174">
        <w:rPr>
          <w:rFonts w:ascii="ＭＳ 明朝" w:eastAsia="ＭＳ 明朝" w:hAnsi="ＭＳ 明朝" w:hint="eastAsia"/>
        </w:rPr>
        <w:t>金銭的費用</w:t>
      </w:r>
      <w:r w:rsidR="004E2156" w:rsidRPr="004E2156">
        <w:rPr>
          <w:rFonts w:ascii="ＭＳ 明朝" w:eastAsia="ＭＳ 明朝" w:hAnsi="ＭＳ 明朝" w:hint="eastAsia"/>
        </w:rPr>
        <w:t>と、実際に</w:t>
      </w:r>
      <w:r w:rsidR="00E52074">
        <w:rPr>
          <w:rFonts w:ascii="ＭＳ 明朝" w:eastAsia="ＭＳ 明朝" w:hAnsi="ＭＳ 明朝" w:hint="eastAsia"/>
        </w:rPr>
        <w:t>参加者</w:t>
      </w:r>
      <w:r w:rsidR="00407E74">
        <w:rPr>
          <w:rFonts w:ascii="ＭＳ 明朝" w:eastAsia="ＭＳ 明朝" w:hAnsi="ＭＳ 明朝" w:hint="eastAsia"/>
        </w:rPr>
        <w:t>に作業させる</w:t>
      </w:r>
      <w:r w:rsidR="004E2156" w:rsidRPr="004E2156">
        <w:rPr>
          <w:rFonts w:ascii="ＭＳ 明朝" w:eastAsia="ＭＳ 明朝" w:hAnsi="ＭＳ 明朝" w:hint="eastAsia"/>
        </w:rPr>
        <w:t>ことで発生する</w:t>
      </w:r>
      <w:r w:rsidR="006469D1">
        <w:rPr>
          <w:rFonts w:ascii="ＭＳ 明朝" w:eastAsia="ＭＳ 明朝" w:hAnsi="ＭＳ 明朝" w:hint="eastAsia"/>
        </w:rPr>
        <w:t>「本当の努力(</w:t>
      </w:r>
      <w:r w:rsidR="006469D1" w:rsidRPr="006469D1">
        <w:rPr>
          <w:rFonts w:ascii="Times New Roman" w:eastAsia="ＭＳ 明朝" w:hAnsi="Times New Roman" w:cs="Times New Roman"/>
        </w:rPr>
        <w:t>real effort</w:t>
      </w:r>
      <w:r w:rsidR="006469D1">
        <w:rPr>
          <w:rFonts w:ascii="ＭＳ 明朝" w:eastAsia="ＭＳ 明朝" w:hAnsi="ＭＳ 明朝"/>
        </w:rPr>
        <w:t>)</w:t>
      </w:r>
      <w:r w:rsidR="00E05174">
        <w:rPr>
          <w:rFonts w:ascii="ＭＳ 明朝" w:eastAsia="ＭＳ 明朝" w:hAnsi="ＭＳ 明朝" w:hint="eastAsia"/>
        </w:rPr>
        <w:t>」</w:t>
      </w:r>
      <w:r w:rsidR="004E2156" w:rsidRPr="004E2156">
        <w:rPr>
          <w:rFonts w:ascii="ＭＳ 明朝" w:eastAsia="ＭＳ 明朝" w:hAnsi="ＭＳ 明朝" w:hint="eastAsia"/>
        </w:rPr>
        <w:t>に分けられる。</w:t>
      </w:r>
      <w:r w:rsidR="00407E74">
        <w:rPr>
          <w:rFonts w:ascii="ＭＳ 明朝" w:eastAsia="ＭＳ 明朝" w:hAnsi="ＭＳ 明朝" w:hint="eastAsia"/>
        </w:rPr>
        <w:t>前者の金銭的費用</w:t>
      </w:r>
      <w:r w:rsidR="004E2156" w:rsidRPr="004E2156">
        <w:rPr>
          <w:rFonts w:ascii="ＭＳ 明朝" w:eastAsia="ＭＳ 明朝" w:hAnsi="ＭＳ 明朝" w:hint="eastAsia"/>
        </w:rPr>
        <w:t>は、報酬と同じ単位なので、報酬と比較しやすい</w:t>
      </w:r>
      <w:r w:rsidR="00E05174">
        <w:rPr>
          <w:rFonts w:ascii="ＭＳ 明朝" w:eastAsia="ＭＳ 明朝" w:hAnsi="ＭＳ 明朝" w:hint="eastAsia"/>
        </w:rPr>
        <w:t>し、明示的に観察できる</w:t>
      </w:r>
      <w:r w:rsidR="004E2156" w:rsidRPr="004E2156">
        <w:rPr>
          <w:rFonts w:ascii="ＭＳ 明朝" w:eastAsia="ＭＳ 明朝" w:hAnsi="ＭＳ 明朝" w:hint="eastAsia"/>
        </w:rPr>
        <w:t>が、</w:t>
      </w:r>
      <w:r w:rsidR="00C1501C">
        <w:rPr>
          <w:rFonts w:ascii="ＭＳ 明朝" w:eastAsia="ＭＳ 明朝" w:hAnsi="ＭＳ 明朝" w:hint="eastAsia"/>
        </w:rPr>
        <w:t>厳密には「努力」と</w:t>
      </w:r>
      <w:r w:rsidR="00226244">
        <w:rPr>
          <w:rFonts w:ascii="ＭＳ 明朝" w:eastAsia="ＭＳ 明朝" w:hAnsi="ＭＳ 明朝" w:hint="eastAsia"/>
        </w:rPr>
        <w:t>解釈しがたい。その一方で、後者</w:t>
      </w:r>
      <w:r w:rsidR="00407E74">
        <w:rPr>
          <w:rFonts w:ascii="ＭＳ 明朝" w:eastAsia="ＭＳ 明朝" w:hAnsi="ＭＳ 明朝" w:hint="eastAsia"/>
        </w:rPr>
        <w:t>の</w:t>
      </w:r>
      <w:r w:rsidR="004E2156" w:rsidRPr="004E2156">
        <w:rPr>
          <w:rFonts w:ascii="ＭＳ 明朝" w:eastAsia="ＭＳ 明朝" w:hAnsi="ＭＳ 明朝" w:hint="eastAsia"/>
        </w:rPr>
        <w:t>場合、</w:t>
      </w:r>
      <w:r w:rsidR="00AD38A1">
        <w:rPr>
          <w:rFonts w:ascii="ＭＳ 明朝" w:eastAsia="ＭＳ 明朝" w:hAnsi="ＭＳ 明朝" w:hint="eastAsia"/>
        </w:rPr>
        <w:t>本当の意味での「</w:t>
      </w:r>
      <w:r w:rsidR="004E2156" w:rsidRPr="004E2156">
        <w:rPr>
          <w:rFonts w:ascii="ＭＳ 明朝" w:eastAsia="ＭＳ 明朝" w:hAnsi="ＭＳ 明朝" w:hint="eastAsia"/>
        </w:rPr>
        <w:t>努力</w:t>
      </w:r>
      <w:r w:rsidR="00AD38A1">
        <w:rPr>
          <w:rFonts w:ascii="ＭＳ 明朝" w:eastAsia="ＭＳ 明朝" w:hAnsi="ＭＳ 明朝" w:hint="eastAsia"/>
        </w:rPr>
        <w:t>」</w:t>
      </w:r>
      <w:r w:rsidR="00F13E5B">
        <w:rPr>
          <w:rFonts w:ascii="ＭＳ 明朝" w:eastAsia="ＭＳ 明朝" w:hAnsi="ＭＳ 明朝" w:hint="eastAsia"/>
        </w:rPr>
        <w:t>を払うことによる費用</w:t>
      </w:r>
      <w:r w:rsidR="00AD38A1">
        <w:rPr>
          <w:rFonts w:ascii="ＭＳ 明朝" w:eastAsia="ＭＳ 明朝" w:hAnsi="ＭＳ 明朝" w:hint="eastAsia"/>
        </w:rPr>
        <w:t>といえる。</w:t>
      </w:r>
      <w:r w:rsidR="00226244">
        <w:rPr>
          <w:rFonts w:ascii="ＭＳ 明朝" w:eastAsia="ＭＳ 明朝" w:hAnsi="ＭＳ 明朝" w:hint="eastAsia"/>
        </w:rPr>
        <w:t>実際の作業といっても、</w:t>
      </w:r>
      <w:r w:rsidR="00226244" w:rsidRPr="004E2156">
        <w:rPr>
          <w:rFonts w:ascii="ＭＳ 明朝" w:eastAsia="ＭＳ 明朝" w:hAnsi="ＭＳ 明朝" w:hint="eastAsia"/>
        </w:rPr>
        <w:t>計算問題や迷路クイズを解くようなタスクは、実社会のタスクと大いに異なる。</w:t>
      </w:r>
      <w:r w:rsidR="00226244">
        <w:rPr>
          <w:rFonts w:ascii="ＭＳ 明朝" w:eastAsia="ＭＳ 明朝" w:hAnsi="ＭＳ 明朝" w:hint="eastAsia"/>
        </w:rPr>
        <w:t>また</w:t>
      </w:r>
      <w:r w:rsidR="00AD38A1">
        <w:rPr>
          <w:rFonts w:ascii="ＭＳ 明朝" w:eastAsia="ＭＳ 明朝" w:hAnsi="ＭＳ 明朝" w:hint="eastAsia"/>
        </w:rPr>
        <w:t>、その努力費用</w:t>
      </w:r>
      <w:r w:rsidR="004E2156" w:rsidRPr="004E2156">
        <w:rPr>
          <w:rFonts w:ascii="ＭＳ 明朝" w:eastAsia="ＭＳ 明朝" w:hAnsi="ＭＳ 明朝" w:hint="eastAsia"/>
        </w:rPr>
        <w:t>は報酬に対してどの程度なのかは比較できない</w:t>
      </w:r>
      <w:r w:rsidR="00AD38A1">
        <w:rPr>
          <w:rFonts w:ascii="ＭＳ 明朝" w:eastAsia="ＭＳ 明朝" w:hAnsi="ＭＳ 明朝" w:hint="eastAsia"/>
        </w:rPr>
        <w:t>し、そもそも観察できない</w:t>
      </w:r>
      <w:r w:rsidR="004E2156" w:rsidRPr="004E2156">
        <w:rPr>
          <w:rFonts w:ascii="ＭＳ 明朝" w:eastAsia="ＭＳ 明朝" w:hAnsi="ＭＳ 明朝" w:hint="eastAsia"/>
        </w:rPr>
        <w:t>。</w:t>
      </w:r>
      <w:r w:rsidR="00AD38A1">
        <w:rPr>
          <w:rFonts w:ascii="ＭＳ 明朝" w:eastAsia="ＭＳ 明朝" w:hAnsi="ＭＳ 明朝" w:hint="eastAsia"/>
        </w:rPr>
        <w:t>観察できるのは、</w:t>
      </w:r>
      <w:r w:rsidR="00407E74">
        <w:rPr>
          <w:rFonts w:ascii="ＭＳ 明朝" w:eastAsia="ＭＳ 明朝" w:hAnsi="ＭＳ 明朝" w:hint="eastAsia"/>
        </w:rPr>
        <w:t>努力を払うことで完了した</w:t>
      </w:r>
      <w:r w:rsidR="00AD38A1">
        <w:rPr>
          <w:rFonts w:ascii="ＭＳ 明朝" w:eastAsia="ＭＳ 明朝" w:hAnsi="ＭＳ 明朝" w:hint="eastAsia"/>
        </w:rPr>
        <w:t>タスク</w:t>
      </w:r>
      <w:r w:rsidR="00BB0B6E">
        <w:rPr>
          <w:rFonts w:ascii="ＭＳ 明朝" w:eastAsia="ＭＳ 明朝" w:hAnsi="ＭＳ 明朝" w:hint="eastAsia"/>
        </w:rPr>
        <w:t>の量だけであ</w:t>
      </w:r>
      <w:r w:rsidR="00362508">
        <w:rPr>
          <w:rFonts w:ascii="ＭＳ 明朝" w:eastAsia="ＭＳ 明朝" w:hAnsi="ＭＳ 明朝" w:hint="eastAsia"/>
        </w:rPr>
        <w:t>る</w:t>
      </w:r>
      <w:r w:rsidR="00407E74">
        <w:rPr>
          <w:rFonts w:ascii="ＭＳ 明朝" w:eastAsia="ＭＳ 明朝" w:hAnsi="ＭＳ 明朝" w:hint="eastAsia"/>
        </w:rPr>
        <w:t>。</w:t>
      </w:r>
    </w:p>
    <w:p w14:paraId="32C2B5A3" w14:textId="2BA2C188" w:rsidR="00ED41D7" w:rsidRDefault="00BB0B6E" w:rsidP="00CD45D2">
      <w:pPr>
        <w:ind w:firstLineChars="100" w:firstLine="210"/>
        <w:rPr>
          <w:rFonts w:ascii="ＭＳ 明朝" w:eastAsia="ＭＳ 明朝" w:hAnsi="ＭＳ 明朝"/>
        </w:rPr>
      </w:pPr>
      <w:r>
        <w:rPr>
          <w:rFonts w:ascii="ＭＳ 明朝" w:eastAsia="ＭＳ 明朝" w:hAnsi="ＭＳ 明朝" w:hint="eastAsia"/>
        </w:rPr>
        <w:lastRenderedPageBreak/>
        <w:t>著者</w:t>
      </w:r>
      <w:r w:rsidR="00610ACD">
        <w:rPr>
          <w:rFonts w:ascii="ＭＳ 明朝" w:eastAsia="ＭＳ 明朝" w:hAnsi="ＭＳ 明朝" w:hint="eastAsia"/>
        </w:rPr>
        <w:t>の個人的な意見として、</w:t>
      </w:r>
      <w:r w:rsidR="00682AB1" w:rsidRPr="00310A6A">
        <w:rPr>
          <w:rFonts w:ascii="ＭＳ 明朝" w:eastAsia="ＭＳ 明朝" w:hAnsi="ＭＳ 明朝" w:hint="eastAsia"/>
        </w:rPr>
        <w:t>逐次的サーチ・モデルのような個人の意思決定</w:t>
      </w:r>
      <w:r w:rsidR="00610ACD">
        <w:rPr>
          <w:rFonts w:ascii="ＭＳ 明朝" w:eastAsia="ＭＳ 明朝" w:hAnsi="ＭＳ 明朝" w:hint="eastAsia"/>
        </w:rPr>
        <w:t>モデル</w:t>
      </w:r>
      <w:r w:rsidR="00682AB1" w:rsidRPr="00310A6A">
        <w:rPr>
          <w:rFonts w:ascii="ＭＳ 明朝" w:eastAsia="ＭＳ 明朝" w:hAnsi="ＭＳ 明朝" w:hint="eastAsia"/>
        </w:rPr>
        <w:t>や</w:t>
      </w:r>
      <w:r w:rsidR="00BD6192">
        <w:rPr>
          <w:rFonts w:ascii="ＭＳ 明朝" w:eastAsia="ＭＳ 明朝" w:hAnsi="ＭＳ 明朝" w:hint="eastAsia"/>
        </w:rPr>
        <w:t>プリンシパル＝エージェント・モデル</w:t>
      </w:r>
      <w:r w:rsidR="00682AB1" w:rsidRPr="00310A6A">
        <w:rPr>
          <w:rFonts w:ascii="ＭＳ 明朝" w:eastAsia="ＭＳ 明朝" w:hAnsi="ＭＳ 明朝" w:hint="eastAsia"/>
        </w:rPr>
        <w:t>のような2人組</w:t>
      </w:r>
      <w:r w:rsidR="00610ACD">
        <w:rPr>
          <w:rFonts w:ascii="ＭＳ 明朝" w:eastAsia="ＭＳ 明朝" w:hAnsi="ＭＳ 明朝" w:hint="eastAsia"/>
        </w:rPr>
        <w:t>（または1</w:t>
      </w:r>
      <w:r w:rsidR="000B3261">
        <w:rPr>
          <w:rFonts w:ascii="ＭＳ 明朝" w:eastAsia="ＭＳ 明朝" w:hAnsi="ＭＳ 明朝" w:hint="eastAsia"/>
        </w:rPr>
        <w:t>対２～３人</w:t>
      </w:r>
      <w:r w:rsidR="008C38D4">
        <w:rPr>
          <w:rFonts w:ascii="ＭＳ 明朝" w:eastAsia="ＭＳ 明朝" w:hAnsi="ＭＳ 明朝" w:hint="eastAsia"/>
        </w:rPr>
        <w:t>）による相互作用</w:t>
      </w:r>
      <w:r w:rsidR="00682AB1" w:rsidRPr="00310A6A">
        <w:rPr>
          <w:rFonts w:ascii="ＭＳ 明朝" w:eastAsia="ＭＳ 明朝" w:hAnsi="ＭＳ 明朝" w:hint="eastAsia"/>
        </w:rPr>
        <w:t>を検証するのに</w:t>
      </w:r>
      <w:r w:rsidR="003C1C9B" w:rsidRPr="00310A6A">
        <w:rPr>
          <w:rFonts w:ascii="ＭＳ 明朝" w:eastAsia="ＭＳ 明朝" w:hAnsi="ＭＳ 明朝" w:hint="eastAsia"/>
        </w:rPr>
        <w:t>経済実験は</w:t>
      </w:r>
      <w:r w:rsidR="00610ACD">
        <w:rPr>
          <w:rFonts w:ascii="ＭＳ 明朝" w:eastAsia="ＭＳ 明朝" w:hAnsi="ＭＳ 明朝" w:hint="eastAsia"/>
        </w:rPr>
        <w:t>効果的</w:t>
      </w:r>
      <w:r w:rsidR="00401EED">
        <w:rPr>
          <w:rFonts w:ascii="ＭＳ 明朝" w:eastAsia="ＭＳ 明朝" w:hAnsi="ＭＳ 明朝" w:hint="eastAsia"/>
        </w:rPr>
        <w:t>と考える。その一方で、複数の</w:t>
      </w:r>
      <w:r w:rsidR="00E52074">
        <w:rPr>
          <w:rFonts w:ascii="ＭＳ 明朝" w:eastAsia="ＭＳ 明朝" w:hAnsi="ＭＳ 明朝" w:hint="eastAsia"/>
        </w:rPr>
        <w:t>参加者</w:t>
      </w:r>
      <w:r w:rsidR="00401EED">
        <w:rPr>
          <w:rFonts w:ascii="ＭＳ 明朝" w:eastAsia="ＭＳ 明朝" w:hAnsi="ＭＳ 明朝" w:hint="eastAsia"/>
        </w:rPr>
        <w:t>間で取引</w:t>
      </w:r>
      <w:r w:rsidR="00CD45D2">
        <w:rPr>
          <w:rFonts w:ascii="ＭＳ 明朝" w:eastAsia="ＭＳ 明朝" w:hAnsi="ＭＳ 明朝" w:hint="eastAsia"/>
        </w:rPr>
        <w:t>を行うような市場実験</w:t>
      </w:r>
      <w:r w:rsidR="00133820">
        <w:rPr>
          <w:rFonts w:ascii="ＭＳ 明朝" w:eastAsia="ＭＳ 明朝" w:hAnsi="ＭＳ 明朝" w:hint="eastAsia"/>
        </w:rPr>
        <w:t>や一般均衡モデルの実験</w:t>
      </w:r>
      <w:r w:rsidR="00682AB1" w:rsidRPr="00310A6A">
        <w:rPr>
          <w:rFonts w:ascii="ＭＳ 明朝" w:eastAsia="ＭＳ 明朝" w:hAnsi="ＭＳ 明朝" w:hint="eastAsia"/>
        </w:rPr>
        <w:t>は</w:t>
      </w:r>
      <w:r w:rsidR="00133820">
        <w:rPr>
          <w:rFonts w:ascii="ＭＳ 明朝" w:eastAsia="ＭＳ 明朝" w:hAnsi="ＭＳ 明朝" w:hint="eastAsia"/>
        </w:rPr>
        <w:t>実行することが</w:t>
      </w:r>
      <w:r w:rsidR="00682AB1" w:rsidRPr="00310A6A">
        <w:rPr>
          <w:rFonts w:ascii="ＭＳ 明朝" w:eastAsia="ＭＳ 明朝" w:hAnsi="ＭＳ 明朝" w:hint="eastAsia"/>
        </w:rPr>
        <w:t>難しい</w:t>
      </w:r>
      <w:r w:rsidR="00D853C8">
        <w:rPr>
          <w:rFonts w:ascii="ＭＳ 明朝" w:eastAsia="ＭＳ 明朝" w:hAnsi="ＭＳ 明朝" w:hint="eastAsia"/>
        </w:rPr>
        <w:t>と感じる</w:t>
      </w:r>
      <w:r w:rsidR="00682AB1" w:rsidRPr="00310A6A">
        <w:rPr>
          <w:rFonts w:ascii="ＭＳ 明朝" w:eastAsia="ＭＳ 明朝" w:hAnsi="ＭＳ 明朝" w:hint="eastAsia"/>
        </w:rPr>
        <w:t>。</w:t>
      </w:r>
      <w:r w:rsidR="00C05EE9">
        <w:rPr>
          <w:rFonts w:ascii="ＭＳ 明朝" w:eastAsia="ＭＳ 明朝" w:hAnsi="ＭＳ 明朝"/>
        </w:rPr>
        <w:t>2002</w:t>
      </w:r>
      <w:r w:rsidR="00C05EE9">
        <w:rPr>
          <w:rFonts w:ascii="ＭＳ 明朝" w:eastAsia="ＭＳ 明朝" w:hAnsi="ＭＳ 明朝" w:hint="eastAsia"/>
        </w:rPr>
        <w:t>年にノーベル経済学賞を受賞した</w:t>
      </w:r>
      <w:r w:rsidR="00D853C8" w:rsidRPr="00782DBB">
        <w:rPr>
          <w:rFonts w:ascii="Times New Roman" w:eastAsia="ＭＳ 明朝" w:hAnsi="Times New Roman" w:cs="Times New Roman"/>
        </w:rPr>
        <w:t xml:space="preserve">Smith </w:t>
      </w:r>
      <w:r w:rsidR="00C05EE9">
        <w:rPr>
          <w:rFonts w:ascii="Times New Roman" w:eastAsia="ＭＳ 明朝" w:hAnsi="Times New Roman" w:cs="Times New Roman"/>
        </w:rPr>
        <w:t>(</w:t>
      </w:r>
      <w:r w:rsidR="00D853C8" w:rsidRPr="00782DBB">
        <w:rPr>
          <w:rFonts w:ascii="Times New Roman" w:eastAsia="ＭＳ 明朝" w:hAnsi="Times New Roman" w:cs="Times New Roman"/>
        </w:rPr>
        <w:t>1962</w:t>
      </w:r>
      <w:r w:rsidR="00D853C8">
        <w:rPr>
          <w:rFonts w:ascii="ＭＳ 明朝" w:eastAsia="ＭＳ 明朝" w:hAnsi="ＭＳ 明朝" w:hint="eastAsia"/>
        </w:rPr>
        <w:t>)が開発した</w:t>
      </w:r>
      <w:r w:rsidR="005212DA">
        <w:rPr>
          <w:rFonts w:ascii="ＭＳ 明朝" w:eastAsia="ＭＳ 明朝" w:hAnsi="ＭＳ 明朝" w:hint="eastAsia"/>
        </w:rPr>
        <w:t>ダブル・オークションのような</w:t>
      </w:r>
      <w:r w:rsidR="00133820">
        <w:rPr>
          <w:rFonts w:ascii="ＭＳ 明朝" w:eastAsia="ＭＳ 明朝" w:hAnsi="ＭＳ 明朝" w:hint="eastAsia"/>
        </w:rPr>
        <w:t>基本的</w:t>
      </w:r>
      <w:r w:rsidR="005212DA">
        <w:rPr>
          <w:rFonts w:ascii="ＭＳ 明朝" w:eastAsia="ＭＳ 明朝" w:hAnsi="ＭＳ 明朝" w:hint="eastAsia"/>
        </w:rPr>
        <w:t>な市場実験は</w:t>
      </w:r>
      <w:r w:rsidR="00133820">
        <w:rPr>
          <w:rFonts w:ascii="ＭＳ 明朝" w:eastAsia="ＭＳ 明朝" w:hAnsi="ＭＳ 明朝" w:hint="eastAsia"/>
        </w:rPr>
        <w:t>別として、</w:t>
      </w:r>
      <w:r w:rsidR="00D853C8">
        <w:rPr>
          <w:rFonts w:ascii="ＭＳ 明朝" w:eastAsia="ＭＳ 明朝" w:hAnsi="ＭＳ 明朝" w:hint="eastAsia"/>
        </w:rPr>
        <w:t>複雑な一般均衡モデルを</w:t>
      </w:r>
      <w:r w:rsidR="00682AB1" w:rsidRPr="00310A6A">
        <w:rPr>
          <w:rFonts w:ascii="ＭＳ 明朝" w:eastAsia="ＭＳ 明朝" w:hAnsi="ＭＳ 明朝" w:hint="eastAsia"/>
        </w:rPr>
        <w:t>経済実験で検証することは難しく、理論から得られる知見をサポートする実験結果は出にくい</w:t>
      </w:r>
      <w:r w:rsidR="00133820">
        <w:rPr>
          <w:rFonts w:ascii="ＭＳ 明朝" w:eastAsia="ＭＳ 明朝" w:hAnsi="ＭＳ 明朝" w:hint="eastAsia"/>
        </w:rPr>
        <w:t>ことがある</w:t>
      </w:r>
      <w:r w:rsidR="00682AB1" w:rsidRPr="00310A6A">
        <w:rPr>
          <w:rFonts w:ascii="ＭＳ 明朝" w:eastAsia="ＭＳ 明朝" w:hAnsi="ＭＳ 明朝" w:hint="eastAsia"/>
        </w:rPr>
        <w:t>。理由としては、実験構造が複雑になり</w:t>
      </w:r>
      <w:r w:rsidR="00D853C8">
        <w:rPr>
          <w:rFonts w:ascii="ＭＳ 明朝" w:eastAsia="ＭＳ 明朝" w:hAnsi="ＭＳ 明朝" w:hint="eastAsia"/>
        </w:rPr>
        <w:t>すぎて</w:t>
      </w:r>
      <w:r w:rsidR="00682AB1" w:rsidRPr="00310A6A">
        <w:rPr>
          <w:rFonts w:ascii="ＭＳ 明朝" w:eastAsia="ＭＳ 明朝" w:hAnsi="ＭＳ 明朝" w:hint="eastAsia"/>
        </w:rPr>
        <w:t>、</w:t>
      </w:r>
      <w:r w:rsidR="00E52074">
        <w:rPr>
          <w:rFonts w:ascii="ＭＳ 明朝" w:eastAsia="ＭＳ 明朝" w:hAnsi="ＭＳ 明朝" w:hint="eastAsia"/>
        </w:rPr>
        <w:t>参加者</w:t>
      </w:r>
      <w:r w:rsidR="00682AB1" w:rsidRPr="00310A6A">
        <w:rPr>
          <w:rFonts w:ascii="ＭＳ 明朝" w:eastAsia="ＭＳ 明朝" w:hAnsi="ＭＳ 明朝" w:hint="eastAsia"/>
        </w:rPr>
        <w:t>が</w:t>
      </w:r>
      <w:r w:rsidR="00133820">
        <w:rPr>
          <w:rFonts w:ascii="ＭＳ 明朝" w:eastAsia="ＭＳ 明朝" w:hAnsi="ＭＳ 明朝" w:hint="eastAsia"/>
        </w:rPr>
        <w:t>実験内容</w:t>
      </w:r>
      <w:r w:rsidR="00682AB1" w:rsidRPr="00310A6A">
        <w:rPr>
          <w:rFonts w:ascii="ＭＳ 明朝" w:eastAsia="ＭＳ 明朝" w:hAnsi="ＭＳ 明朝" w:hint="eastAsia"/>
        </w:rPr>
        <w:t>を</w:t>
      </w:r>
      <w:r w:rsidR="00133820">
        <w:rPr>
          <w:rFonts w:ascii="ＭＳ 明朝" w:eastAsia="ＭＳ 明朝" w:hAnsi="ＭＳ 明朝" w:hint="eastAsia"/>
        </w:rPr>
        <w:t>十分に</w:t>
      </w:r>
      <w:r w:rsidR="00682AB1" w:rsidRPr="00310A6A">
        <w:rPr>
          <w:rFonts w:ascii="ＭＳ 明朝" w:eastAsia="ＭＳ 明朝" w:hAnsi="ＭＳ 明朝" w:hint="eastAsia"/>
        </w:rPr>
        <w:t>理解していない可能性がある。経済実験に関しては、</w:t>
      </w:r>
      <w:r w:rsidR="00133820">
        <w:rPr>
          <w:rFonts w:ascii="ＭＳ 明朝" w:eastAsia="ＭＳ 明朝" w:hAnsi="ＭＳ 明朝" w:hint="eastAsia"/>
        </w:rPr>
        <w:t>できるだけシンプルに、</w:t>
      </w:r>
      <w:r w:rsidR="00E52074">
        <w:rPr>
          <w:rFonts w:ascii="ＭＳ 明朝" w:eastAsia="ＭＳ 明朝" w:hAnsi="ＭＳ 明朝" w:hint="eastAsia"/>
        </w:rPr>
        <w:t>参加者</w:t>
      </w:r>
      <w:r w:rsidR="00682AB1" w:rsidRPr="00310A6A">
        <w:rPr>
          <w:rFonts w:ascii="ＭＳ 明朝" w:eastAsia="ＭＳ 明朝" w:hAnsi="ＭＳ 明朝" w:hint="eastAsia"/>
        </w:rPr>
        <w:t>が理解しやすいようにデザインすべきである。</w:t>
      </w:r>
      <w:r w:rsidR="00133820">
        <w:rPr>
          <w:rFonts w:ascii="ＭＳ 明朝" w:eastAsia="ＭＳ 明朝" w:hAnsi="ＭＳ 明朝" w:hint="eastAsia"/>
        </w:rPr>
        <w:t>したがって、個人の最適意思決定モデルや</w:t>
      </w:r>
      <w:r w:rsidR="00C612AA">
        <w:rPr>
          <w:rFonts w:ascii="ＭＳ 明朝" w:eastAsia="ＭＳ 明朝" w:hAnsi="ＭＳ 明朝" w:hint="eastAsia"/>
        </w:rPr>
        <w:t>1対１（または</w:t>
      </w:r>
      <w:r w:rsidR="00D853C8">
        <w:rPr>
          <w:rFonts w:ascii="ＭＳ 明朝" w:eastAsia="ＭＳ 明朝" w:hAnsi="ＭＳ 明朝" w:hint="eastAsia"/>
        </w:rPr>
        <w:t>1対</w:t>
      </w:r>
      <w:r w:rsidR="00C612AA">
        <w:rPr>
          <w:rFonts w:ascii="ＭＳ 明朝" w:eastAsia="ＭＳ 明朝" w:hAnsi="ＭＳ 明朝" w:hint="eastAsia"/>
        </w:rPr>
        <w:t>2～3人）の</w:t>
      </w:r>
      <w:r w:rsidR="00BD6192">
        <w:rPr>
          <w:rFonts w:ascii="ＭＳ 明朝" w:eastAsia="ＭＳ 明朝" w:hAnsi="ＭＳ 明朝" w:hint="eastAsia"/>
        </w:rPr>
        <w:t>プリンシパル＝エージェント・モデル</w:t>
      </w:r>
      <w:r w:rsidR="00C612AA">
        <w:rPr>
          <w:rFonts w:ascii="ＭＳ 明朝" w:eastAsia="ＭＳ 明朝" w:hAnsi="ＭＳ 明朝" w:hint="eastAsia"/>
        </w:rPr>
        <w:t>のようなシンプルなモデルを検証するのに経済実験は有効といえる。</w:t>
      </w:r>
    </w:p>
    <w:p w14:paraId="72BF038E" w14:textId="5A117355" w:rsidR="00EA1747" w:rsidRPr="00310A6A" w:rsidRDefault="00EA1747" w:rsidP="00EA1747">
      <w:pPr>
        <w:rPr>
          <w:rFonts w:ascii="ＭＳ 明朝" w:eastAsia="ＭＳ 明朝" w:hAnsi="ＭＳ 明朝"/>
        </w:rPr>
      </w:pPr>
      <w:r>
        <w:rPr>
          <w:rFonts w:ascii="ＭＳ 明朝" w:eastAsia="ＭＳ 明朝" w:hAnsi="ＭＳ 明朝" w:hint="eastAsia"/>
        </w:rPr>
        <w:t xml:space="preserve">　</w:t>
      </w:r>
      <w:r w:rsidR="00C5751C">
        <w:rPr>
          <w:rFonts w:ascii="ＭＳ 明朝" w:eastAsia="ＭＳ 明朝" w:hAnsi="ＭＳ 明朝" w:hint="eastAsia"/>
        </w:rPr>
        <w:t>次に、労働経済学の研究領域で活用されるフィールド実験を紹介する。</w:t>
      </w:r>
      <w:r w:rsidR="00BE3D5B">
        <w:rPr>
          <w:rFonts w:ascii="ＭＳ 明朝" w:eastAsia="ＭＳ 明朝" w:hAnsi="ＭＳ 明朝" w:hint="eastAsia"/>
        </w:rPr>
        <w:t>これまで贈与交換の研究を題材にして</w:t>
      </w:r>
      <w:r w:rsidR="00EC0ACD">
        <w:rPr>
          <w:rFonts w:ascii="ＭＳ 明朝" w:eastAsia="ＭＳ 明朝" w:hAnsi="ＭＳ 明朝" w:hint="eastAsia"/>
        </w:rPr>
        <w:t>経済実験</w:t>
      </w:r>
      <w:r w:rsidR="00D90199">
        <w:rPr>
          <w:rFonts w:ascii="ＭＳ 明朝" w:eastAsia="ＭＳ 明朝" w:hAnsi="ＭＳ 明朝" w:hint="eastAsia"/>
        </w:rPr>
        <w:t>のノウハウ</w:t>
      </w:r>
      <w:r w:rsidR="00DD0DB1">
        <w:rPr>
          <w:rFonts w:ascii="ＭＳ 明朝" w:eastAsia="ＭＳ 明朝" w:hAnsi="ＭＳ 明朝" w:hint="eastAsia"/>
        </w:rPr>
        <w:t>を紹介してきた</w:t>
      </w:r>
      <w:r w:rsidR="00D90199">
        <w:rPr>
          <w:rFonts w:ascii="ＭＳ 明朝" w:eastAsia="ＭＳ 明朝" w:hAnsi="ＭＳ 明朝" w:hint="eastAsia"/>
        </w:rPr>
        <w:t>ので、贈与交換</w:t>
      </w:r>
      <w:r w:rsidR="00BE3D5B">
        <w:rPr>
          <w:rFonts w:ascii="ＭＳ 明朝" w:eastAsia="ＭＳ 明朝" w:hAnsi="ＭＳ 明朝" w:hint="eastAsia"/>
        </w:rPr>
        <w:t>に関する</w:t>
      </w:r>
      <w:r w:rsidR="00D90199">
        <w:rPr>
          <w:rFonts w:ascii="ＭＳ 明朝" w:eastAsia="ＭＳ 明朝" w:hAnsi="ＭＳ 明朝" w:hint="eastAsia"/>
        </w:rPr>
        <w:t>フィールド</w:t>
      </w:r>
      <w:r w:rsidR="009637FF">
        <w:rPr>
          <w:rFonts w:ascii="ＭＳ 明朝" w:eastAsia="ＭＳ 明朝" w:hAnsi="ＭＳ 明朝" w:hint="eastAsia"/>
        </w:rPr>
        <w:t>実験の研究</w:t>
      </w:r>
      <w:r w:rsidR="00BE3D5B">
        <w:rPr>
          <w:rFonts w:ascii="ＭＳ 明朝" w:eastAsia="ＭＳ 明朝" w:hAnsi="ＭＳ 明朝" w:hint="eastAsia"/>
        </w:rPr>
        <w:t>成果を</w:t>
      </w:r>
      <w:r w:rsidR="00BB0B6E">
        <w:rPr>
          <w:rFonts w:ascii="ＭＳ 明朝" w:eastAsia="ＭＳ 明朝" w:hAnsi="ＭＳ 明朝" w:hint="eastAsia"/>
        </w:rPr>
        <w:t>ここで</w:t>
      </w:r>
      <w:r w:rsidR="00BE3D5B">
        <w:rPr>
          <w:rFonts w:ascii="ＭＳ 明朝" w:eastAsia="ＭＳ 明朝" w:hAnsi="ＭＳ 明朝" w:hint="eastAsia"/>
        </w:rPr>
        <w:t>取り上げる。</w:t>
      </w:r>
      <w:r w:rsidR="00DD0DB1">
        <w:rPr>
          <w:rFonts w:ascii="ＭＳ 明朝" w:eastAsia="ＭＳ 明朝" w:hAnsi="ＭＳ 明朝" w:hint="eastAsia"/>
        </w:rPr>
        <w:t>まず、</w:t>
      </w:r>
      <w:proofErr w:type="spellStart"/>
      <w:r w:rsidR="00DD0DB1" w:rsidRPr="00147ED5">
        <w:rPr>
          <w:rFonts w:ascii="Times New Roman" w:eastAsia="ＭＳ 明朝" w:hAnsi="Times New Roman" w:cs="Times New Roman"/>
        </w:rPr>
        <w:t>Gneezy</w:t>
      </w:r>
      <w:proofErr w:type="spellEnd"/>
      <w:r w:rsidR="00DD0DB1" w:rsidRPr="00147ED5">
        <w:rPr>
          <w:rFonts w:ascii="Times New Roman" w:eastAsia="ＭＳ 明朝" w:hAnsi="Times New Roman" w:cs="Times New Roman"/>
        </w:rPr>
        <w:t xml:space="preserve"> and List (2006)</w:t>
      </w:r>
      <w:r w:rsidR="0090395F">
        <w:rPr>
          <w:rFonts w:ascii="ＭＳ 明朝" w:eastAsia="ＭＳ 明朝" w:hAnsi="ＭＳ 明朝" w:hint="eastAsia"/>
        </w:rPr>
        <w:t>では、データ打ち込みの作業や各戸を訪れて寄付を集める作業に雇われた</w:t>
      </w:r>
      <w:r w:rsidR="00E52074">
        <w:rPr>
          <w:rFonts w:ascii="ＭＳ 明朝" w:eastAsia="ＭＳ 明朝" w:hAnsi="ＭＳ 明朝" w:hint="eastAsia"/>
        </w:rPr>
        <w:t>参加者</w:t>
      </w:r>
      <w:r w:rsidR="0090395F">
        <w:rPr>
          <w:rFonts w:ascii="ＭＳ 明朝" w:eastAsia="ＭＳ 明朝" w:hAnsi="ＭＳ 明朝" w:hint="eastAsia"/>
        </w:rPr>
        <w:t>に対し、当初は時給12ドルと伝えていたのを当日に20ドルに増やす</w:t>
      </w:r>
      <w:r w:rsidR="005C233F">
        <w:rPr>
          <w:rFonts w:ascii="ＭＳ 明朝" w:eastAsia="ＭＳ 明朝" w:hAnsi="ＭＳ 明朝" w:hint="eastAsia"/>
        </w:rPr>
        <w:t>と</w:t>
      </w:r>
      <w:r w:rsidR="0090395F">
        <w:rPr>
          <w:rFonts w:ascii="ＭＳ 明朝" w:eastAsia="ＭＳ 明朝" w:hAnsi="ＭＳ 明朝" w:hint="eastAsia"/>
        </w:rPr>
        <w:t>伝えた。</w:t>
      </w:r>
      <w:r w:rsidR="005C233F">
        <w:rPr>
          <w:rFonts w:ascii="ＭＳ 明朝" w:eastAsia="ＭＳ 明朝" w:hAnsi="ＭＳ 明朝" w:hint="eastAsia"/>
        </w:rPr>
        <w:t>給与を増やすことで、雇用者（</w:t>
      </w:r>
      <w:r w:rsidR="00E52074">
        <w:rPr>
          <w:rFonts w:ascii="ＭＳ 明朝" w:eastAsia="ＭＳ 明朝" w:hAnsi="ＭＳ 明朝" w:hint="eastAsia"/>
        </w:rPr>
        <w:t>参加者</w:t>
      </w:r>
      <w:r w:rsidR="005C233F">
        <w:rPr>
          <w:rFonts w:ascii="ＭＳ 明朝" w:eastAsia="ＭＳ 明朝" w:hAnsi="ＭＳ 明朝" w:hint="eastAsia"/>
        </w:rPr>
        <w:t>）は雇用主（実験実施者）の善意に感謝し、より頑張って働くかを検証した。</w:t>
      </w:r>
      <w:r w:rsidR="00B77523">
        <w:rPr>
          <w:rFonts w:ascii="ＭＳ 明朝" w:eastAsia="ＭＳ 明朝" w:hAnsi="ＭＳ 明朝" w:hint="eastAsia"/>
        </w:rPr>
        <w:t>作業開始直後は、</w:t>
      </w:r>
      <w:r w:rsidR="009D00ED">
        <w:rPr>
          <w:rFonts w:ascii="ＭＳ 明朝" w:eastAsia="ＭＳ 明朝" w:hAnsi="ＭＳ 明朝" w:hint="eastAsia"/>
        </w:rPr>
        <w:t>時給12ドルのままのグループ（対照群）に比べると、時給20ドルに増えたグループ（処置群）の生産性</w:t>
      </w:r>
      <w:r w:rsidR="00B77523">
        <w:rPr>
          <w:rFonts w:ascii="ＭＳ 明朝" w:eastAsia="ＭＳ 明朝" w:hAnsi="ＭＳ 明朝" w:hint="eastAsia"/>
        </w:rPr>
        <w:t>が</w:t>
      </w:r>
      <w:r w:rsidR="001F130F">
        <w:rPr>
          <w:rFonts w:ascii="ＭＳ 明朝" w:eastAsia="ＭＳ 明朝" w:hAnsi="ＭＳ 明朝" w:hint="eastAsia"/>
        </w:rPr>
        <w:t>高かったが、後半になるとその差は無くなった。</w:t>
      </w:r>
      <w:proofErr w:type="spellStart"/>
      <w:r w:rsidR="00A56D19" w:rsidRPr="00D60F07">
        <w:rPr>
          <w:rFonts w:ascii="Times New Roman" w:eastAsia="ＭＳ 明朝" w:hAnsi="Times New Roman" w:cs="Times New Roman"/>
        </w:rPr>
        <w:t>Kube</w:t>
      </w:r>
      <w:proofErr w:type="spellEnd"/>
      <w:r w:rsidR="00A56D19" w:rsidRPr="00D60F07">
        <w:rPr>
          <w:rFonts w:ascii="Times New Roman" w:eastAsia="ＭＳ 明朝" w:hAnsi="Times New Roman" w:cs="Times New Roman"/>
        </w:rPr>
        <w:t xml:space="preserve"> et al. (</w:t>
      </w:r>
      <w:r w:rsidR="000D2479" w:rsidRPr="00D60F07">
        <w:rPr>
          <w:rFonts w:ascii="Times New Roman" w:eastAsia="ＭＳ 明朝" w:hAnsi="Times New Roman" w:cs="Times New Roman"/>
        </w:rPr>
        <w:t>2013)</w:t>
      </w:r>
      <w:r w:rsidR="000D2479">
        <w:rPr>
          <w:rFonts w:ascii="ＭＳ 明朝" w:eastAsia="ＭＳ 明朝" w:hAnsi="ＭＳ 明朝" w:hint="eastAsia"/>
        </w:rPr>
        <w:t>は</w:t>
      </w:r>
      <w:r w:rsidR="004A4501">
        <w:rPr>
          <w:rFonts w:ascii="ＭＳ 明朝" w:eastAsia="ＭＳ 明朝" w:hAnsi="ＭＳ 明朝" w:hint="eastAsia"/>
        </w:rPr>
        <w:t>、給与を当日に引き上げる介入だけでなく、引き下げる介入も取り入れて実験を行った。</w:t>
      </w:r>
      <w:r w:rsidR="007C17E8">
        <w:rPr>
          <w:rFonts w:ascii="ＭＳ 明朝" w:eastAsia="ＭＳ 明朝" w:hAnsi="ＭＳ 明朝" w:hint="eastAsia"/>
        </w:rPr>
        <w:t>図書館のデータ打ち込みの作業を任された</w:t>
      </w:r>
      <w:r w:rsidR="00E52074">
        <w:rPr>
          <w:rFonts w:ascii="ＭＳ 明朝" w:eastAsia="ＭＳ 明朝" w:hAnsi="ＭＳ 明朝" w:hint="eastAsia"/>
        </w:rPr>
        <w:t>参加者</w:t>
      </w:r>
      <w:r w:rsidR="007C17E8">
        <w:rPr>
          <w:rFonts w:ascii="ＭＳ 明朝" w:eastAsia="ＭＳ 明朝" w:hAnsi="ＭＳ 明朝" w:hint="eastAsia"/>
        </w:rPr>
        <w:t>の生産性は、給与増加に影響はなかったが、給与減少に対して明らかに低下した。</w:t>
      </w:r>
      <w:proofErr w:type="spellStart"/>
      <w:r w:rsidR="00FB4F5B" w:rsidRPr="00D60F07">
        <w:rPr>
          <w:rFonts w:ascii="Times New Roman" w:eastAsia="ＭＳ 明朝" w:hAnsi="Times New Roman" w:cs="Times New Roman"/>
        </w:rPr>
        <w:t>Kube</w:t>
      </w:r>
      <w:proofErr w:type="spellEnd"/>
      <w:r w:rsidR="00FB4F5B" w:rsidRPr="00D60F07">
        <w:rPr>
          <w:rFonts w:ascii="Times New Roman" w:eastAsia="ＭＳ 明朝" w:hAnsi="Times New Roman" w:cs="Times New Roman"/>
        </w:rPr>
        <w:t xml:space="preserve"> et al. (2012)</w:t>
      </w:r>
      <w:r w:rsidR="00FB4F5B">
        <w:rPr>
          <w:rFonts w:ascii="ＭＳ 明朝" w:eastAsia="ＭＳ 明朝" w:hAnsi="ＭＳ 明朝" w:hint="eastAsia"/>
        </w:rPr>
        <w:t>は</w:t>
      </w:r>
      <w:r w:rsidR="001B4585">
        <w:rPr>
          <w:rFonts w:ascii="ＭＳ 明朝" w:eastAsia="ＭＳ 明朝" w:hAnsi="ＭＳ 明朝" w:hint="eastAsia"/>
        </w:rPr>
        <w:t>、非金銭的な報酬の贈与交換効果を検証した。時給12ユーロに加えて、</w:t>
      </w:r>
      <w:r w:rsidR="00AC1E54">
        <w:rPr>
          <w:rFonts w:ascii="ＭＳ 明朝" w:eastAsia="ＭＳ 明朝" w:hAnsi="ＭＳ 明朝" w:hint="eastAsia"/>
        </w:rPr>
        <w:t>7</w:t>
      </w:r>
      <w:r w:rsidR="00D60F07">
        <w:rPr>
          <w:rFonts w:ascii="ＭＳ 明朝" w:eastAsia="ＭＳ 明朝" w:hAnsi="ＭＳ 明朝" w:hint="eastAsia"/>
        </w:rPr>
        <w:t>ユーロ相当の水筒</w:t>
      </w:r>
      <w:r w:rsidR="00AC1E54">
        <w:rPr>
          <w:rFonts w:ascii="ＭＳ 明朝" w:eastAsia="ＭＳ 明朝" w:hAnsi="ＭＳ 明朝" w:hint="eastAsia"/>
        </w:rPr>
        <w:t>を贈与する介入を行った</w:t>
      </w:r>
      <w:r w:rsidR="002D3D80">
        <w:rPr>
          <w:rFonts w:ascii="ＭＳ 明朝" w:eastAsia="ＭＳ 明朝" w:hAnsi="ＭＳ 明朝" w:hint="eastAsia"/>
        </w:rPr>
        <w:t>。実験結果によると、現金給与が増加した場合、生産性は微増であったが、水筒を贈与した場合、生産性は大きく増加した。現金よりも、モノのほうが雇用主の善意が伝えやすいことがわか</w:t>
      </w:r>
      <w:r w:rsidR="00D60F07">
        <w:rPr>
          <w:rFonts w:ascii="ＭＳ 明朝" w:eastAsia="ＭＳ 明朝" w:hAnsi="ＭＳ 明朝" w:hint="eastAsia"/>
        </w:rPr>
        <w:t>った</w:t>
      </w:r>
      <w:r w:rsidR="002D3D80">
        <w:rPr>
          <w:rFonts w:ascii="ＭＳ 明朝" w:eastAsia="ＭＳ 明朝" w:hAnsi="ＭＳ 明朝" w:hint="eastAsia"/>
        </w:rPr>
        <w:t>。</w:t>
      </w:r>
    </w:p>
    <w:p w14:paraId="24F85A85" w14:textId="4E20B5FE" w:rsidR="00074F7E" w:rsidRPr="00310A6A" w:rsidRDefault="00BA1D21" w:rsidP="00BA1D21">
      <w:pPr>
        <w:ind w:firstLineChars="100" w:firstLine="210"/>
        <w:rPr>
          <w:rFonts w:ascii="ＭＳ 明朝" w:eastAsia="ＭＳ 明朝" w:hAnsi="ＭＳ 明朝"/>
        </w:rPr>
      </w:pPr>
      <w:r>
        <w:rPr>
          <w:rFonts w:ascii="ＭＳ 明朝" w:eastAsia="ＭＳ 明朝" w:hAnsi="ＭＳ 明朝" w:hint="eastAsia"/>
        </w:rPr>
        <w:t>「差別」を含め男女間の賃金格差や雇用格差は労働経済学の重要な研究領域である</w:t>
      </w:r>
      <w:r w:rsidR="00BC46FD" w:rsidRPr="00310A6A">
        <w:rPr>
          <w:rFonts w:ascii="ＭＳ 明朝" w:eastAsia="ＭＳ 明朝" w:hAnsi="ＭＳ 明朝" w:hint="eastAsia"/>
        </w:rPr>
        <w:t>。</w:t>
      </w:r>
      <w:r>
        <w:rPr>
          <w:rFonts w:ascii="ＭＳ 明朝" w:eastAsia="ＭＳ 明朝" w:hAnsi="ＭＳ 明朝" w:hint="eastAsia"/>
        </w:rPr>
        <w:t>経済実験の手法から</w:t>
      </w:r>
      <w:r w:rsidR="00752AC6" w:rsidRPr="00310A6A">
        <w:rPr>
          <w:rFonts w:ascii="ＭＳ 明朝" w:eastAsia="ＭＳ 明朝" w:hAnsi="ＭＳ 明朝" w:hint="eastAsia"/>
        </w:rPr>
        <w:t>、</w:t>
      </w:r>
      <w:r w:rsidR="002D6EE8">
        <w:rPr>
          <w:rFonts w:ascii="ＭＳ 明朝" w:eastAsia="ＭＳ 明朝" w:hAnsi="ＭＳ 明朝" w:hint="eastAsia"/>
        </w:rPr>
        <w:t>心理的態度の違いに基づいて、</w:t>
      </w:r>
      <w:r w:rsidR="00BB0B6E">
        <w:rPr>
          <w:rFonts w:ascii="ＭＳ 明朝" w:eastAsia="ＭＳ 明朝" w:hAnsi="ＭＳ 明朝" w:hint="eastAsia"/>
        </w:rPr>
        <w:t>男女間の賃金や雇用の違いを説明しようとする研究が進んでいる</w:t>
      </w:r>
      <w:r w:rsidR="00624215">
        <w:rPr>
          <w:rStyle w:val="aa"/>
          <w:rFonts w:ascii="ＭＳ 明朝" w:eastAsia="ＭＳ 明朝" w:hAnsi="ＭＳ 明朝"/>
        </w:rPr>
        <w:footnoteReference w:id="8"/>
      </w:r>
      <w:r w:rsidR="00BB0B6E">
        <w:rPr>
          <w:rFonts w:ascii="ＭＳ 明朝" w:eastAsia="ＭＳ 明朝" w:hAnsi="ＭＳ 明朝" w:hint="eastAsia"/>
        </w:rPr>
        <w:t>。</w:t>
      </w:r>
      <w:r w:rsidR="00752AC6" w:rsidRPr="00310A6A">
        <w:rPr>
          <w:rFonts w:ascii="ＭＳ 明朝" w:eastAsia="ＭＳ 明朝" w:hAnsi="ＭＳ 明朝" w:hint="eastAsia"/>
        </w:rPr>
        <w:t>特に、</w:t>
      </w:r>
      <w:r>
        <w:rPr>
          <w:rFonts w:ascii="ＭＳ 明朝" w:eastAsia="ＭＳ 明朝" w:hAnsi="ＭＳ 明朝" w:hint="eastAsia"/>
        </w:rPr>
        <w:t>それらの男女間の違いを</w:t>
      </w:r>
      <w:r w:rsidR="00752AC6" w:rsidRPr="00310A6A">
        <w:rPr>
          <w:rFonts w:ascii="ＭＳ 明朝" w:eastAsia="ＭＳ 明朝" w:hAnsi="ＭＳ 明朝" w:hint="eastAsia"/>
        </w:rPr>
        <w:t>リスク回避度、損失回避度、競争回避度</w:t>
      </w:r>
      <w:r>
        <w:rPr>
          <w:rFonts w:ascii="ＭＳ 明朝" w:eastAsia="ＭＳ 明朝" w:hAnsi="ＭＳ 明朝" w:hint="eastAsia"/>
        </w:rPr>
        <w:t>の男女間の違いに着目する研究が増えている</w:t>
      </w:r>
      <w:r w:rsidR="00994D39">
        <w:rPr>
          <w:rStyle w:val="aa"/>
          <w:rFonts w:ascii="ＭＳ 明朝" w:eastAsia="ＭＳ 明朝" w:hAnsi="ＭＳ 明朝"/>
        </w:rPr>
        <w:footnoteReference w:id="9"/>
      </w:r>
      <w:r w:rsidR="00BB0B6E">
        <w:rPr>
          <w:rFonts w:ascii="ＭＳ 明朝" w:eastAsia="ＭＳ 明朝" w:hAnsi="ＭＳ 明朝" w:hint="eastAsia"/>
        </w:rPr>
        <w:t>。</w:t>
      </w:r>
    </w:p>
    <w:p w14:paraId="66B56493" w14:textId="77777777" w:rsidR="00B84425" w:rsidRPr="00EA1747" w:rsidRDefault="00B84425" w:rsidP="00EA1747">
      <w:pPr>
        <w:rPr>
          <w:rFonts w:ascii="ＭＳ 明朝" w:eastAsia="ＭＳ 明朝" w:hAnsi="ＭＳ 明朝"/>
        </w:rPr>
      </w:pPr>
    </w:p>
    <w:p w14:paraId="57E04773" w14:textId="77777777" w:rsidR="00105108" w:rsidRPr="00752AC6" w:rsidRDefault="00105108" w:rsidP="00ED41D7">
      <w:pPr>
        <w:rPr>
          <w:rFonts w:ascii="ＭＳ 明朝" w:eastAsia="ＭＳ 明朝" w:hAnsi="ＭＳ 明朝"/>
        </w:rPr>
      </w:pPr>
    </w:p>
    <w:p w14:paraId="5221DDC5" w14:textId="77777777" w:rsidR="00CD19A1" w:rsidRDefault="00CD19A1" w:rsidP="00CD19A1">
      <w:pPr>
        <w:pStyle w:val="a3"/>
        <w:numPr>
          <w:ilvl w:val="0"/>
          <w:numId w:val="1"/>
        </w:numPr>
        <w:ind w:leftChars="0"/>
        <w:rPr>
          <w:rFonts w:ascii="ＭＳ 明朝" w:eastAsia="ＭＳ 明朝" w:hAnsi="ＭＳ 明朝"/>
          <w:b/>
        </w:rPr>
      </w:pPr>
      <w:r w:rsidRPr="003F03BC">
        <w:rPr>
          <w:rFonts w:ascii="ＭＳ 明朝" w:eastAsia="ＭＳ 明朝" w:hAnsi="ＭＳ 明朝" w:hint="eastAsia"/>
          <w:b/>
        </w:rPr>
        <w:t>おわりに</w:t>
      </w:r>
    </w:p>
    <w:p w14:paraId="7845A3FB" w14:textId="77777777" w:rsidR="00B84425" w:rsidRPr="00E60445" w:rsidRDefault="00E60445" w:rsidP="0086467A">
      <w:pPr>
        <w:rPr>
          <w:rFonts w:ascii="ＭＳ 明朝" w:eastAsia="ＭＳ 明朝" w:hAnsi="ＭＳ 明朝"/>
        </w:rPr>
      </w:pPr>
      <w:r>
        <w:rPr>
          <w:rFonts w:ascii="ＭＳ 明朝" w:eastAsia="ＭＳ 明朝" w:hAnsi="ＭＳ 明朝" w:hint="eastAsia"/>
          <w:b/>
        </w:rPr>
        <w:lastRenderedPageBreak/>
        <w:t xml:space="preserve">　</w:t>
      </w:r>
      <w:r>
        <w:rPr>
          <w:rFonts w:ascii="ＭＳ 明朝" w:eastAsia="ＭＳ 明朝" w:hAnsi="ＭＳ 明朝" w:hint="eastAsia"/>
        </w:rPr>
        <w:t>本章では、</w:t>
      </w:r>
      <w:r w:rsidR="00343851">
        <w:rPr>
          <w:rFonts w:ascii="ＭＳ 明朝" w:eastAsia="ＭＳ 明朝" w:hAnsi="ＭＳ 明朝" w:hint="eastAsia"/>
        </w:rPr>
        <w:t>近年、分析手法として活用頻度が高い</w:t>
      </w:r>
      <w:r w:rsidR="00A53F09">
        <w:rPr>
          <w:rFonts w:ascii="ＭＳ 明朝" w:eastAsia="ＭＳ 明朝" w:hAnsi="ＭＳ 明朝" w:hint="eastAsia"/>
        </w:rPr>
        <w:t>経済実験の</w:t>
      </w:r>
      <w:r w:rsidR="00343851">
        <w:rPr>
          <w:rFonts w:ascii="ＭＳ 明朝" w:eastAsia="ＭＳ 明朝" w:hAnsi="ＭＳ 明朝" w:hint="eastAsia"/>
        </w:rPr>
        <w:t>メリット・デメリット、そして実験実施の作法やメソッドについて解説した。加えて、労働経済学の研究</w:t>
      </w:r>
      <w:r w:rsidR="00B406D1">
        <w:rPr>
          <w:rFonts w:ascii="ＭＳ 明朝" w:eastAsia="ＭＳ 明朝" w:hAnsi="ＭＳ 明朝" w:hint="eastAsia"/>
        </w:rPr>
        <w:t>における経済実験手法の有効性や可能性について説明した。</w:t>
      </w:r>
    </w:p>
    <w:p w14:paraId="22B0D716" w14:textId="35C9A9FD" w:rsidR="0086467A" w:rsidRPr="00B1395A" w:rsidRDefault="00F07024" w:rsidP="0086467A">
      <w:pPr>
        <w:rPr>
          <w:rFonts w:ascii="ＭＳ 明朝" w:eastAsia="ＭＳ 明朝" w:hAnsi="ＭＳ 明朝"/>
        </w:rPr>
      </w:pPr>
      <w:r>
        <w:rPr>
          <w:rFonts w:ascii="ＭＳ 明朝" w:eastAsia="ＭＳ 明朝" w:hAnsi="ＭＳ 明朝" w:hint="eastAsia"/>
          <w:b/>
        </w:rPr>
        <w:t xml:space="preserve">　</w:t>
      </w:r>
      <w:r w:rsidR="00D2289B">
        <w:rPr>
          <w:rFonts w:ascii="ＭＳ 明朝" w:eastAsia="ＭＳ 明朝" w:hAnsi="ＭＳ 明朝" w:hint="eastAsia"/>
        </w:rPr>
        <w:t>今回紹介した</w:t>
      </w:r>
      <w:r w:rsidR="00B1395A">
        <w:rPr>
          <w:rFonts w:ascii="ＭＳ 明朝" w:eastAsia="ＭＳ 明朝" w:hAnsi="ＭＳ 明朝" w:hint="eastAsia"/>
        </w:rPr>
        <w:t>ラボ実験やフィールド実験に加えて、新しい実験手法が開発されている。</w:t>
      </w:r>
      <w:r w:rsidR="006A43BC">
        <w:rPr>
          <w:rFonts w:ascii="ＭＳ 明朝" w:eastAsia="ＭＳ 明朝" w:hAnsi="ＭＳ 明朝" w:hint="eastAsia"/>
        </w:rPr>
        <w:t>それは、クラウド・</w:t>
      </w:r>
      <w:r w:rsidR="00FE3A81">
        <w:rPr>
          <w:rFonts w:ascii="ＭＳ 明朝" w:eastAsia="ＭＳ 明朝" w:hAnsi="ＭＳ 明朝" w:hint="eastAsia"/>
        </w:rPr>
        <w:t>コンピューティングを利用した実験である。</w:t>
      </w:r>
      <w:r w:rsidR="003008CD">
        <w:rPr>
          <w:rFonts w:ascii="ＭＳ 明朝" w:eastAsia="ＭＳ 明朝" w:hAnsi="ＭＳ 明朝" w:hint="eastAsia"/>
        </w:rPr>
        <w:t>例えば、実験室で行う3人一組の公共財実験を、クラウド・コンピューティング</w:t>
      </w:r>
      <w:r w:rsidR="00526AD1">
        <w:rPr>
          <w:rFonts w:ascii="ＭＳ 明朝" w:eastAsia="ＭＳ 明朝" w:hAnsi="ＭＳ 明朝" w:hint="eastAsia"/>
        </w:rPr>
        <w:t>に</w:t>
      </w:r>
      <w:r w:rsidR="003008CD">
        <w:rPr>
          <w:rFonts w:ascii="ＭＳ 明朝" w:eastAsia="ＭＳ 明朝" w:hAnsi="ＭＳ 明朝" w:hint="eastAsia"/>
        </w:rPr>
        <w:t>より</w:t>
      </w:r>
      <w:r w:rsidR="00E52074">
        <w:rPr>
          <w:rFonts w:ascii="ＭＳ 明朝" w:eastAsia="ＭＳ 明朝" w:hAnsi="ＭＳ 明朝" w:hint="eastAsia"/>
        </w:rPr>
        <w:t>参加者</w:t>
      </w:r>
      <w:r w:rsidR="003008CD">
        <w:rPr>
          <w:rFonts w:ascii="ＭＳ 明朝" w:eastAsia="ＭＳ 明朝" w:hAnsi="ＭＳ 明朝" w:hint="eastAsia"/>
        </w:rPr>
        <w:t>とネットワークでつなげて、ラボ実験と同じような実験を行ってもらう。</w:t>
      </w:r>
      <w:r w:rsidR="00853F8D" w:rsidRPr="00E82B74">
        <w:rPr>
          <w:rFonts w:ascii="Times New Roman" w:eastAsia="ＭＳ 明朝" w:hAnsi="Times New Roman" w:cs="Times New Roman"/>
        </w:rPr>
        <w:t>Amazon Mechanical Turk</w:t>
      </w:r>
      <w:r w:rsidR="00853F8D">
        <w:rPr>
          <w:rFonts w:ascii="ＭＳ 明朝" w:eastAsia="ＭＳ 明朝" w:hAnsi="ＭＳ 明朝" w:hint="eastAsia"/>
        </w:rPr>
        <w:t>が</w:t>
      </w:r>
      <w:r w:rsidR="00770F8F">
        <w:rPr>
          <w:rFonts w:ascii="ＭＳ 明朝" w:eastAsia="ＭＳ 明朝" w:hAnsi="ＭＳ 明朝" w:hint="eastAsia"/>
        </w:rPr>
        <w:t>ク</w:t>
      </w:r>
      <w:r w:rsidR="007A34C2">
        <w:rPr>
          <w:rFonts w:ascii="ＭＳ 明朝" w:eastAsia="ＭＳ 明朝" w:hAnsi="ＭＳ 明朝" w:hint="eastAsia"/>
        </w:rPr>
        <w:t>ラウド・コンピューティングのサービスを提供しおり、</w:t>
      </w:r>
      <w:r w:rsidR="00996D09">
        <w:rPr>
          <w:rFonts w:ascii="ＭＳ 明朝" w:eastAsia="ＭＳ 明朝" w:hAnsi="ＭＳ 明朝" w:hint="eastAsia"/>
        </w:rPr>
        <w:t>ラボ室を飛び越えた実験が盛んに行われようとしている。</w:t>
      </w:r>
      <w:r w:rsidR="00BB0B6E">
        <w:rPr>
          <w:rFonts w:ascii="ＭＳ 明朝" w:eastAsia="ＭＳ 明朝" w:hAnsi="ＭＳ 明朝" w:hint="eastAsia"/>
        </w:rPr>
        <w:t>ラボ実験の最大の批判</w:t>
      </w:r>
      <w:r w:rsidR="00770F8F">
        <w:rPr>
          <w:rFonts w:ascii="ＭＳ 明朝" w:eastAsia="ＭＳ 明朝" w:hAnsi="ＭＳ 明朝" w:hint="eastAsia"/>
        </w:rPr>
        <w:t>は、</w:t>
      </w:r>
      <w:r w:rsidR="00E52074">
        <w:rPr>
          <w:rFonts w:ascii="ＭＳ 明朝" w:eastAsia="ＭＳ 明朝" w:hAnsi="ＭＳ 明朝" w:hint="eastAsia"/>
        </w:rPr>
        <w:t>参加者</w:t>
      </w:r>
      <w:r w:rsidR="00770F8F">
        <w:rPr>
          <w:rFonts w:ascii="ＭＳ 明朝" w:eastAsia="ＭＳ 明朝" w:hAnsi="ＭＳ 明朝" w:hint="eastAsia"/>
        </w:rPr>
        <w:t>が大学生であること、すなわち外的妥当性が満たされないことであるが、</w:t>
      </w:r>
      <w:r w:rsidR="00204F82">
        <w:rPr>
          <w:rFonts w:ascii="ＭＳ 明朝" w:eastAsia="ＭＳ 明朝" w:hAnsi="ＭＳ 明朝" w:hint="eastAsia"/>
        </w:rPr>
        <w:t>クラウド・コンピューティングのサービスを活用した実験により、大学生ではない一般の人々を</w:t>
      </w:r>
      <w:r w:rsidR="00E52074">
        <w:rPr>
          <w:rFonts w:ascii="ＭＳ 明朝" w:eastAsia="ＭＳ 明朝" w:hAnsi="ＭＳ 明朝" w:hint="eastAsia"/>
        </w:rPr>
        <w:t>参加者</w:t>
      </w:r>
      <w:r w:rsidR="00204F82">
        <w:rPr>
          <w:rFonts w:ascii="ＭＳ 明朝" w:eastAsia="ＭＳ 明朝" w:hAnsi="ＭＳ 明朝" w:hint="eastAsia"/>
        </w:rPr>
        <w:t>として実験を行うことができる。</w:t>
      </w:r>
      <w:r w:rsidR="00381FDB">
        <w:rPr>
          <w:rFonts w:ascii="ＭＳ 明朝" w:eastAsia="ＭＳ 明朝" w:hAnsi="ＭＳ 明朝" w:hint="eastAsia"/>
        </w:rPr>
        <w:t>しかし、これで完全に外的妥当性が満たされたとはいえない。このサービス</w:t>
      </w:r>
      <w:r w:rsidR="003C314A">
        <w:rPr>
          <w:rFonts w:ascii="ＭＳ 明朝" w:eastAsia="ＭＳ 明朝" w:hAnsi="ＭＳ 明朝" w:hint="eastAsia"/>
        </w:rPr>
        <w:t>による実験に参加するには、</w:t>
      </w:r>
      <w:r w:rsidR="001F2968">
        <w:rPr>
          <w:rFonts w:ascii="ＭＳ 明朝" w:eastAsia="ＭＳ 明朝" w:hAnsi="ＭＳ 明朝" w:hint="eastAsia"/>
        </w:rPr>
        <w:t>ネットワークの環境がある程度整</w:t>
      </w:r>
      <w:r w:rsidR="007C1D44">
        <w:rPr>
          <w:rFonts w:ascii="ＭＳ 明朝" w:eastAsia="ＭＳ 明朝" w:hAnsi="ＭＳ 明朝" w:hint="eastAsia"/>
        </w:rPr>
        <w:t>っていなければいけない</w:t>
      </w:r>
      <w:r w:rsidR="001F2968">
        <w:rPr>
          <w:rFonts w:ascii="ＭＳ 明朝" w:eastAsia="ＭＳ 明朝" w:hAnsi="ＭＳ 明朝" w:hint="eastAsia"/>
        </w:rPr>
        <w:t>。</w:t>
      </w:r>
      <w:r w:rsidR="00384E35">
        <w:rPr>
          <w:rFonts w:ascii="ＭＳ 明朝" w:eastAsia="ＭＳ 明朝" w:hAnsi="ＭＳ 明朝" w:hint="eastAsia"/>
        </w:rPr>
        <w:t>参加できる潜在的な</w:t>
      </w:r>
      <w:r w:rsidR="00E52074">
        <w:rPr>
          <w:rFonts w:ascii="ＭＳ 明朝" w:eastAsia="ＭＳ 明朝" w:hAnsi="ＭＳ 明朝" w:hint="eastAsia"/>
        </w:rPr>
        <w:t>参加者</w:t>
      </w:r>
      <w:r w:rsidR="00384E35">
        <w:rPr>
          <w:rFonts w:ascii="ＭＳ 明朝" w:eastAsia="ＭＳ 明朝" w:hAnsi="ＭＳ 明朝" w:hint="eastAsia"/>
        </w:rPr>
        <w:t>が、ネットワークの整備具合に</w:t>
      </w:r>
      <w:r w:rsidR="00526AD1">
        <w:rPr>
          <w:rFonts w:ascii="ＭＳ 明朝" w:eastAsia="ＭＳ 明朝" w:hAnsi="ＭＳ 明朝" w:hint="eastAsia"/>
        </w:rPr>
        <w:t>よって</w:t>
      </w:r>
      <w:r w:rsidR="00384E35">
        <w:rPr>
          <w:rFonts w:ascii="ＭＳ 明朝" w:eastAsia="ＭＳ 明朝" w:hAnsi="ＭＳ 明朝" w:hint="eastAsia"/>
        </w:rPr>
        <w:t>左右されるということ</w:t>
      </w:r>
      <w:r w:rsidR="00641A3C">
        <w:rPr>
          <w:rFonts w:ascii="ＭＳ 明朝" w:eastAsia="ＭＳ 明朝" w:hAnsi="ＭＳ 明朝" w:hint="eastAsia"/>
        </w:rPr>
        <w:t>なの</w:t>
      </w:r>
      <w:r w:rsidR="00384E35">
        <w:rPr>
          <w:rFonts w:ascii="ＭＳ 明朝" w:eastAsia="ＭＳ 明朝" w:hAnsi="ＭＳ 明朝" w:hint="eastAsia"/>
        </w:rPr>
        <w:t>で</w:t>
      </w:r>
      <w:r w:rsidR="00641A3C">
        <w:rPr>
          <w:rFonts w:ascii="ＭＳ 明朝" w:eastAsia="ＭＳ 明朝" w:hAnsi="ＭＳ 明朝" w:hint="eastAsia"/>
        </w:rPr>
        <w:t>、</w:t>
      </w:r>
      <w:r w:rsidR="00384E35">
        <w:rPr>
          <w:rFonts w:ascii="ＭＳ 明朝" w:eastAsia="ＭＳ 明朝" w:hAnsi="ＭＳ 明朝" w:hint="eastAsia"/>
        </w:rPr>
        <w:t>サンプル・セレクション</w:t>
      </w:r>
      <w:r w:rsidR="00526AD1">
        <w:rPr>
          <w:rFonts w:ascii="ＭＳ 明朝" w:eastAsia="ＭＳ 明朝" w:hAnsi="ＭＳ 明朝" w:hint="eastAsia"/>
        </w:rPr>
        <w:t>・バイアスは残る</w:t>
      </w:r>
      <w:r w:rsidR="00641A3C">
        <w:rPr>
          <w:rFonts w:ascii="ＭＳ 明朝" w:eastAsia="ＭＳ 明朝" w:hAnsi="ＭＳ 明朝" w:hint="eastAsia"/>
        </w:rPr>
        <w:t>。</w:t>
      </w:r>
      <w:r w:rsidR="001E6FD8">
        <w:rPr>
          <w:rFonts w:ascii="ＭＳ 明朝" w:eastAsia="ＭＳ 明朝" w:hAnsi="ＭＳ 明朝" w:hint="eastAsia"/>
        </w:rPr>
        <w:t>しかし、</w:t>
      </w:r>
      <w:r w:rsidR="00E52074">
        <w:rPr>
          <w:rFonts w:ascii="ＭＳ 明朝" w:eastAsia="ＭＳ 明朝" w:hAnsi="ＭＳ 明朝" w:hint="eastAsia"/>
        </w:rPr>
        <w:t>参加者</w:t>
      </w:r>
      <w:r w:rsidR="001E6FD8">
        <w:rPr>
          <w:rFonts w:ascii="ＭＳ 明朝" w:eastAsia="ＭＳ 明朝" w:hAnsi="ＭＳ 明朝" w:hint="eastAsia"/>
        </w:rPr>
        <w:t>をより幅広く、手軽に募集できる</w:t>
      </w:r>
      <w:r w:rsidR="009B482C">
        <w:rPr>
          <w:rFonts w:ascii="ＭＳ 明朝" w:eastAsia="ＭＳ 明朝" w:hAnsi="ＭＳ 明朝" w:hint="eastAsia"/>
        </w:rPr>
        <w:t>ように</w:t>
      </w:r>
      <w:r w:rsidR="001E6FD8">
        <w:rPr>
          <w:rFonts w:ascii="ＭＳ 明朝" w:eastAsia="ＭＳ 明朝" w:hAnsi="ＭＳ 明朝" w:hint="eastAsia"/>
        </w:rPr>
        <w:t>なったので、</w:t>
      </w:r>
      <w:r w:rsidR="00E52074">
        <w:rPr>
          <w:rFonts w:ascii="ＭＳ 明朝" w:eastAsia="ＭＳ 明朝" w:hAnsi="ＭＳ 明朝" w:hint="eastAsia"/>
        </w:rPr>
        <w:t>参加者</w:t>
      </w:r>
      <w:r w:rsidR="009B482C">
        <w:rPr>
          <w:rFonts w:ascii="ＭＳ 明朝" w:eastAsia="ＭＳ 明朝" w:hAnsi="ＭＳ 明朝" w:hint="eastAsia"/>
        </w:rPr>
        <w:t>のサンプルに一般性は高まると期待できる。</w:t>
      </w:r>
    </w:p>
    <w:p w14:paraId="7538270E" w14:textId="5520A6D9" w:rsidR="007502E0" w:rsidRDefault="00652581" w:rsidP="0086467A">
      <w:pPr>
        <w:rPr>
          <w:ins w:id="18" w:author="岡山 義信" w:date="2017-06-02T22:56:00Z"/>
          <w:rFonts w:ascii="ＭＳ 明朝" w:eastAsia="ＭＳ 明朝" w:hAnsi="ＭＳ 明朝" w:hint="eastAsia"/>
        </w:rPr>
      </w:pPr>
      <w:r>
        <w:rPr>
          <w:rFonts w:ascii="ＭＳ 明朝" w:eastAsia="ＭＳ 明朝" w:hAnsi="ＭＳ 明朝" w:hint="eastAsia"/>
          <w:b/>
        </w:rPr>
        <w:t xml:space="preserve">　</w:t>
      </w:r>
      <w:r w:rsidR="00F2782A">
        <w:rPr>
          <w:rFonts w:ascii="ＭＳ 明朝" w:eastAsia="ＭＳ 明朝" w:hAnsi="ＭＳ 明朝" w:hint="eastAsia"/>
        </w:rPr>
        <w:t>このようにネットワークやオンライン</w:t>
      </w:r>
      <w:r w:rsidR="0015272F">
        <w:rPr>
          <w:rFonts w:ascii="ＭＳ 明朝" w:eastAsia="ＭＳ 明朝" w:hAnsi="ＭＳ 明朝" w:hint="eastAsia"/>
        </w:rPr>
        <w:t>を活用した実験手法は、</w:t>
      </w:r>
      <w:r w:rsidR="00B0171C">
        <w:rPr>
          <w:rFonts w:ascii="ＭＳ 明朝" w:eastAsia="ＭＳ 明朝" w:hAnsi="ＭＳ 明朝" w:hint="eastAsia"/>
        </w:rPr>
        <w:t>経済学</w:t>
      </w:r>
      <w:r w:rsidR="009E6793">
        <w:rPr>
          <w:rFonts w:ascii="ＭＳ 明朝" w:eastAsia="ＭＳ 明朝" w:hAnsi="ＭＳ 明朝" w:hint="eastAsia"/>
        </w:rPr>
        <w:t>の教材として学生の教育に</w:t>
      </w:r>
      <w:r w:rsidR="00B0171C">
        <w:rPr>
          <w:rFonts w:ascii="ＭＳ 明朝" w:eastAsia="ＭＳ 明朝" w:hAnsi="ＭＳ 明朝" w:hint="eastAsia"/>
        </w:rPr>
        <w:t>活用されている。</w:t>
      </w:r>
      <w:r w:rsidR="009E6793">
        <w:rPr>
          <w:rFonts w:ascii="ＭＳ 明朝" w:eastAsia="ＭＳ 明朝" w:hAnsi="ＭＳ 明朝" w:hint="eastAsia"/>
        </w:rPr>
        <w:t>林良平氏（東海大学）は、長年、オンライン経済実験教材の開発に取り組み、経済実験を通じた新しい経済学教授法を提案している。彼は、スマホを通じて</w:t>
      </w:r>
      <w:r w:rsidR="00754A36">
        <w:rPr>
          <w:rFonts w:ascii="ＭＳ 明朝" w:eastAsia="ＭＳ 明朝" w:hAnsi="ＭＳ 明朝" w:hint="eastAsia"/>
        </w:rPr>
        <w:t>教室の学生間で</w:t>
      </w:r>
      <w:r w:rsidR="009E6793">
        <w:rPr>
          <w:rFonts w:ascii="ＭＳ 明朝" w:eastAsia="ＭＳ 明朝" w:hAnsi="ＭＳ 明朝" w:hint="eastAsia"/>
        </w:rPr>
        <w:t>相互作用が</w:t>
      </w:r>
      <w:r w:rsidR="00526AD1">
        <w:rPr>
          <w:rFonts w:ascii="ＭＳ 明朝" w:eastAsia="ＭＳ 明朝" w:hAnsi="ＭＳ 明朝" w:hint="eastAsia"/>
        </w:rPr>
        <w:t>できる実験プラットファームを完成させ</w:t>
      </w:r>
      <w:r w:rsidR="00754A36">
        <w:rPr>
          <w:rFonts w:ascii="ＭＳ 明朝" w:eastAsia="ＭＳ 明朝" w:hAnsi="ＭＳ 明朝" w:hint="eastAsia"/>
        </w:rPr>
        <w:t>た。</w:t>
      </w:r>
      <w:r w:rsidR="00AE35C6">
        <w:rPr>
          <w:rFonts w:ascii="ＭＳ 明朝" w:eastAsia="ＭＳ 明朝" w:hAnsi="ＭＳ 明朝" w:hint="eastAsia"/>
        </w:rPr>
        <w:t>その教材を使って、ダブル・オークションによる一般均衡市場実験</w:t>
      </w:r>
      <w:r w:rsidR="00371E98">
        <w:rPr>
          <w:rFonts w:ascii="ＭＳ 明朝" w:eastAsia="ＭＳ 明朝" w:hAnsi="ＭＳ 明朝" w:hint="eastAsia"/>
        </w:rPr>
        <w:t>、公共財実験、信頼ゲームなど様々な実験を</w:t>
      </w:r>
      <w:r w:rsidR="0055315E">
        <w:rPr>
          <w:rFonts w:ascii="ＭＳ 明朝" w:eastAsia="ＭＳ 明朝" w:hAnsi="ＭＳ 明朝" w:hint="eastAsia"/>
        </w:rPr>
        <w:t>教室で行うことができる</w:t>
      </w:r>
      <w:r w:rsidR="007C3760">
        <w:rPr>
          <w:rFonts w:ascii="ＭＳ 明朝" w:eastAsia="ＭＳ 明朝" w:hAnsi="ＭＳ 明朝" w:hint="eastAsia"/>
        </w:rPr>
        <w:t>ようになった。</w:t>
      </w:r>
      <w:r w:rsidR="007502E0">
        <w:rPr>
          <w:rFonts w:ascii="ＭＳ 明朝" w:eastAsia="ＭＳ 明朝" w:hAnsi="ＭＳ 明朝" w:hint="eastAsia"/>
        </w:rPr>
        <w:t>林氏が管理するサイト(</w:t>
      </w:r>
      <w:hyperlink r:id="rId9" w:history="1">
        <w:r w:rsidR="007502E0" w:rsidRPr="00BB0B6E">
          <w:rPr>
            <w:rStyle w:val="ab"/>
            <w:rFonts w:ascii="Times New Roman" w:eastAsia="ＭＳ 明朝" w:hAnsi="Times New Roman" w:cs="Times New Roman"/>
          </w:rPr>
          <w:t>https://xee.jp/</w:t>
        </w:r>
      </w:hyperlink>
      <w:r w:rsidR="007502E0">
        <w:rPr>
          <w:rFonts w:ascii="ＭＳ 明朝" w:eastAsia="ＭＳ 明朝" w:hAnsi="ＭＳ 明朝" w:hint="eastAsia"/>
        </w:rPr>
        <w:t>)にアクセスし、申請書を提出すると実験教材のファイルが提供される。</w:t>
      </w:r>
    </w:p>
    <w:p w14:paraId="292E0A11" w14:textId="77777777" w:rsidR="00AB198D" w:rsidRDefault="00AB198D" w:rsidP="0086467A">
      <w:pPr>
        <w:rPr>
          <w:ins w:id="19" w:author="岡山 義信" w:date="2017-06-02T22:56:00Z"/>
          <w:rFonts w:ascii="ＭＳ 明朝" w:eastAsia="ＭＳ 明朝" w:hAnsi="ＭＳ 明朝" w:hint="eastAsia"/>
        </w:rPr>
      </w:pPr>
    </w:p>
    <w:p w14:paraId="6644F235" w14:textId="442E16B7" w:rsidR="00AB198D" w:rsidRDefault="00AB198D" w:rsidP="0086467A">
      <w:pPr>
        <w:rPr>
          <w:rFonts w:ascii="ＭＳ 明朝" w:eastAsia="ＭＳ 明朝" w:hAnsi="ＭＳ 明朝"/>
        </w:rPr>
      </w:pPr>
      <w:ins w:id="20" w:author="岡山 義信" w:date="2017-06-02T22:56:00Z">
        <w:r>
          <w:rPr>
            <w:rFonts w:ascii="ＭＳ 明朝" w:eastAsia="ＭＳ 明朝" w:hAnsi="ＭＳ 明朝" w:hint="eastAsia"/>
          </w:rPr>
          <w:t>ブックガイド</w:t>
        </w:r>
      </w:ins>
    </w:p>
    <w:p w14:paraId="5BE9DD90" w14:textId="4A64097C" w:rsidR="003F6903" w:rsidRPr="003F6903" w:rsidRDefault="00E23CCF" w:rsidP="0086467A">
      <w:pPr>
        <w:rPr>
          <w:rFonts w:ascii="ＭＳ 明朝" w:eastAsia="ＭＳ 明朝" w:hAnsi="ＭＳ 明朝"/>
        </w:rPr>
      </w:pPr>
      <w:commentRangeStart w:id="21"/>
      <w:r>
        <w:rPr>
          <w:rFonts w:ascii="ＭＳ 明朝" w:eastAsia="ＭＳ 明朝" w:hAnsi="ＭＳ 明朝" w:hint="eastAsia"/>
        </w:rPr>
        <w:t xml:space="preserve">　</w:t>
      </w:r>
      <w:r w:rsidR="00BB0B6E">
        <w:rPr>
          <w:rFonts w:ascii="ＭＳ 明朝" w:eastAsia="ＭＳ 明朝" w:hAnsi="ＭＳ 明朝" w:hint="eastAsia"/>
        </w:rPr>
        <w:t>実験手法・作法の改良余地はまだあり、今後の発展が期待できる</w:t>
      </w:r>
      <w:r w:rsidR="00987752">
        <w:rPr>
          <w:rFonts w:ascii="ＭＳ 明朝" w:eastAsia="ＭＳ 明朝" w:hAnsi="ＭＳ 明朝" w:hint="eastAsia"/>
        </w:rPr>
        <w:t>。</w:t>
      </w:r>
      <w:r w:rsidR="003F6903">
        <w:rPr>
          <w:rFonts w:ascii="ＭＳ 明朝" w:eastAsia="ＭＳ 明朝" w:hAnsi="ＭＳ 明朝" w:hint="eastAsia"/>
        </w:rPr>
        <w:t>より詳しく経済実験の手法について学びたい読者には、</w:t>
      </w:r>
      <w:proofErr w:type="spellStart"/>
      <w:r w:rsidR="003F6903" w:rsidRPr="00E82B74">
        <w:rPr>
          <w:rFonts w:ascii="Times New Roman" w:eastAsia="ＭＳ 明朝" w:hAnsi="Times New Roman" w:cs="Times New Roman"/>
        </w:rPr>
        <w:t>Fréchette</w:t>
      </w:r>
      <w:proofErr w:type="spellEnd"/>
      <w:r w:rsidR="003F6903" w:rsidRPr="00E82B74">
        <w:rPr>
          <w:rFonts w:ascii="Times New Roman" w:eastAsia="ＭＳ 明朝" w:hAnsi="Times New Roman" w:cs="Times New Roman"/>
        </w:rPr>
        <w:t xml:space="preserve"> et al</w:t>
      </w:r>
      <w:r w:rsidR="003F6903">
        <w:rPr>
          <w:rFonts w:ascii="ＭＳ 明朝" w:eastAsia="ＭＳ 明朝" w:hAnsi="ＭＳ 明朝"/>
        </w:rPr>
        <w:t>. (2015)</w:t>
      </w:r>
      <w:r w:rsidR="003F6903">
        <w:rPr>
          <w:rFonts w:ascii="ＭＳ 明朝" w:eastAsia="ＭＳ 明朝" w:hAnsi="ＭＳ 明朝" w:hint="eastAsia"/>
        </w:rPr>
        <w:t>や</w:t>
      </w:r>
      <w:proofErr w:type="spellStart"/>
      <w:r w:rsidR="003F6903" w:rsidRPr="00E82B74">
        <w:rPr>
          <w:rFonts w:ascii="Times New Roman" w:eastAsia="ＭＳ 明朝" w:hAnsi="Times New Roman" w:cs="Times New Roman"/>
        </w:rPr>
        <w:t>Bardsley</w:t>
      </w:r>
      <w:proofErr w:type="spellEnd"/>
      <w:r w:rsidR="003F6903" w:rsidRPr="00E82B74">
        <w:rPr>
          <w:rFonts w:ascii="Times New Roman" w:eastAsia="ＭＳ 明朝" w:hAnsi="Times New Roman" w:cs="Times New Roman"/>
        </w:rPr>
        <w:t xml:space="preserve"> et al.</w:t>
      </w:r>
      <w:r w:rsidR="003F6903">
        <w:rPr>
          <w:rFonts w:ascii="ＭＳ 明朝" w:eastAsia="ＭＳ 明朝" w:hAnsi="ＭＳ 明朝"/>
        </w:rPr>
        <w:t xml:space="preserve"> (2010)</w:t>
      </w:r>
      <w:r w:rsidR="003F6903">
        <w:rPr>
          <w:rFonts w:ascii="ＭＳ 明朝" w:eastAsia="ＭＳ 明朝" w:hAnsi="ＭＳ 明朝" w:hint="eastAsia"/>
        </w:rPr>
        <w:t>を推奨する。日本語の教科書としては、川越(</w:t>
      </w:r>
      <w:r w:rsidR="00E82B74">
        <w:rPr>
          <w:rFonts w:ascii="ＭＳ 明朝" w:eastAsia="ＭＳ 明朝" w:hAnsi="ＭＳ 明朝"/>
        </w:rPr>
        <w:t>2007</w:t>
      </w:r>
      <w:r w:rsidR="003F6903">
        <w:rPr>
          <w:rFonts w:ascii="ＭＳ 明朝" w:eastAsia="ＭＳ 明朝" w:hAnsi="ＭＳ 明朝" w:hint="eastAsia"/>
        </w:rPr>
        <w:t>)と下村(</w:t>
      </w:r>
      <w:r w:rsidR="003F6903">
        <w:rPr>
          <w:rFonts w:ascii="ＭＳ 明朝" w:eastAsia="ＭＳ 明朝" w:hAnsi="ＭＳ 明朝"/>
        </w:rPr>
        <w:t>2015)</w:t>
      </w:r>
      <w:r w:rsidR="003F6903">
        <w:rPr>
          <w:rFonts w:ascii="ＭＳ 明朝" w:eastAsia="ＭＳ 明朝" w:hAnsi="ＭＳ 明朝" w:hint="eastAsia"/>
        </w:rPr>
        <w:t>がある。</w:t>
      </w:r>
      <w:commentRangeEnd w:id="21"/>
      <w:r w:rsidR="00AB198D">
        <w:rPr>
          <w:rStyle w:val="ac"/>
        </w:rPr>
        <w:commentReference w:id="21"/>
      </w:r>
    </w:p>
    <w:p w14:paraId="40296AE0" w14:textId="77777777" w:rsidR="00BA709F" w:rsidRDefault="00BA709F" w:rsidP="00B84425">
      <w:pPr>
        <w:rPr>
          <w:rFonts w:ascii="ＭＳ 明朝" w:eastAsia="ＭＳ 明朝" w:hAnsi="ＭＳ 明朝"/>
          <w:b/>
        </w:rPr>
      </w:pPr>
    </w:p>
    <w:p w14:paraId="15011ECA" w14:textId="0C385E83" w:rsidR="003F5F01" w:rsidRDefault="003F5F01" w:rsidP="00B84425">
      <w:pPr>
        <w:rPr>
          <w:rFonts w:ascii="ＭＳ 明朝" w:eastAsia="ＭＳ 明朝" w:hAnsi="ＭＳ 明朝"/>
        </w:rPr>
      </w:pPr>
    </w:p>
    <w:p w14:paraId="698E6D6D" w14:textId="34E30962" w:rsidR="00036BD5" w:rsidRDefault="00036BD5" w:rsidP="00B84425">
      <w:pPr>
        <w:rPr>
          <w:rFonts w:ascii="ＭＳ 明朝" w:eastAsia="ＭＳ 明朝" w:hAnsi="ＭＳ 明朝"/>
        </w:rPr>
      </w:pPr>
    </w:p>
    <w:p w14:paraId="04EBCA06" w14:textId="77777777" w:rsidR="00036BD5" w:rsidRDefault="00036BD5" w:rsidP="00B84425">
      <w:pPr>
        <w:rPr>
          <w:rFonts w:ascii="ＭＳ 明朝" w:eastAsia="ＭＳ 明朝" w:hAnsi="ＭＳ 明朝"/>
        </w:rPr>
      </w:pPr>
    </w:p>
    <w:p w14:paraId="6706E6A6" w14:textId="77777777" w:rsidR="003F5F01" w:rsidRPr="00C11C32" w:rsidRDefault="003F5F01" w:rsidP="00B84425">
      <w:pPr>
        <w:rPr>
          <w:rFonts w:ascii="ＭＳ 明朝" w:eastAsia="ＭＳ 明朝" w:hAnsi="ＭＳ 明朝"/>
          <w:b/>
        </w:rPr>
      </w:pPr>
      <w:r w:rsidRPr="00C11C32">
        <w:rPr>
          <w:rFonts w:ascii="ＭＳ 明朝" w:eastAsia="ＭＳ 明朝" w:hAnsi="ＭＳ 明朝" w:hint="eastAsia"/>
          <w:b/>
        </w:rPr>
        <w:t>参照文献</w:t>
      </w:r>
    </w:p>
    <w:p w14:paraId="52DD5092" w14:textId="4AF1F17B" w:rsidR="00F60299" w:rsidRPr="00F60299" w:rsidRDefault="00F60299" w:rsidP="00B84425">
      <w:pPr>
        <w:rPr>
          <w:rFonts w:ascii="Times New Roman" w:eastAsia="ＭＳ 明朝" w:hAnsi="Times New Roman" w:cs="Times New Roman"/>
        </w:rPr>
      </w:pPr>
      <w:proofErr w:type="spellStart"/>
      <w:r w:rsidRPr="00F60299">
        <w:rPr>
          <w:rFonts w:ascii="Times New Roman" w:eastAsia="ＭＳ 明朝" w:hAnsi="Times New Roman" w:cs="Times New Roman"/>
        </w:rPr>
        <w:t>Akerlof</w:t>
      </w:r>
      <w:proofErr w:type="spellEnd"/>
      <w:r w:rsidRPr="00F60299">
        <w:rPr>
          <w:rFonts w:ascii="Times New Roman" w:eastAsia="ＭＳ 明朝" w:hAnsi="Times New Roman" w:cs="Times New Roman"/>
        </w:rPr>
        <w:t xml:space="preserve">, G. A. (1982). </w:t>
      </w:r>
      <w:r>
        <w:rPr>
          <w:rFonts w:ascii="Times New Roman" w:eastAsia="ＭＳ 明朝" w:hAnsi="Times New Roman" w:cs="Times New Roman"/>
        </w:rPr>
        <w:t>“</w:t>
      </w:r>
      <w:r w:rsidRPr="00F60299">
        <w:rPr>
          <w:rFonts w:ascii="Times New Roman" w:eastAsia="ＭＳ 明朝" w:hAnsi="Times New Roman" w:cs="Times New Roman"/>
        </w:rPr>
        <w:t>Labor Contracts as Partial Gift Exchange.</w:t>
      </w:r>
      <w:r>
        <w:rPr>
          <w:rFonts w:ascii="Times New Roman" w:eastAsia="ＭＳ 明朝" w:hAnsi="Times New Roman" w:cs="Times New Roman"/>
        </w:rPr>
        <w:t>”</w:t>
      </w:r>
      <w:r w:rsidRPr="00F60299">
        <w:rPr>
          <w:rFonts w:ascii="Times New Roman" w:eastAsia="ＭＳ 明朝" w:hAnsi="Times New Roman" w:cs="Times New Roman"/>
        </w:rPr>
        <w:t xml:space="preserve"> </w:t>
      </w:r>
      <w:r w:rsidRPr="00F60299">
        <w:rPr>
          <w:rFonts w:ascii="Times New Roman" w:eastAsia="ＭＳ 明朝" w:hAnsi="Times New Roman" w:cs="Times New Roman"/>
          <w:i/>
          <w:iCs/>
        </w:rPr>
        <w:t>Quarterly Journal of Economics</w:t>
      </w:r>
      <w:r w:rsidRPr="00F60299">
        <w:rPr>
          <w:rFonts w:ascii="Times New Roman" w:eastAsia="ＭＳ 明朝" w:hAnsi="Times New Roman" w:cs="Times New Roman"/>
        </w:rPr>
        <w:t xml:space="preserve">, </w:t>
      </w:r>
      <w:r w:rsidRPr="00F60299">
        <w:rPr>
          <w:rFonts w:ascii="Times New Roman" w:eastAsia="ＭＳ 明朝" w:hAnsi="Times New Roman" w:cs="Times New Roman"/>
          <w:i/>
          <w:iCs/>
        </w:rPr>
        <w:t>97</w:t>
      </w:r>
      <w:r w:rsidRPr="00F60299">
        <w:rPr>
          <w:rFonts w:ascii="Times New Roman" w:eastAsia="ＭＳ 明朝" w:hAnsi="Times New Roman" w:cs="Times New Roman"/>
        </w:rPr>
        <w:t xml:space="preserve">(4), </w:t>
      </w:r>
      <w:r>
        <w:rPr>
          <w:rFonts w:ascii="Times New Roman" w:eastAsia="ＭＳ 明朝" w:hAnsi="Times New Roman" w:cs="Times New Roman"/>
        </w:rPr>
        <w:t>pp.</w:t>
      </w:r>
      <w:r w:rsidRPr="00F60299">
        <w:rPr>
          <w:rFonts w:ascii="Times New Roman" w:eastAsia="ＭＳ 明朝" w:hAnsi="Times New Roman" w:cs="Times New Roman"/>
        </w:rPr>
        <w:t>543–569.</w:t>
      </w:r>
    </w:p>
    <w:p w14:paraId="0F68CCAE" w14:textId="77777777" w:rsidR="00F60299" w:rsidRDefault="00F60299" w:rsidP="00B84425">
      <w:pPr>
        <w:rPr>
          <w:rFonts w:ascii="Times New Roman" w:eastAsia="ＭＳ 明朝" w:hAnsi="Times New Roman" w:cs="Times New Roman"/>
        </w:rPr>
      </w:pPr>
    </w:p>
    <w:p w14:paraId="2C0C8CD4" w14:textId="7370DE99" w:rsidR="00BC2BBD" w:rsidRPr="00701BDB" w:rsidRDefault="00BC2BBD" w:rsidP="00B84425">
      <w:pPr>
        <w:rPr>
          <w:rFonts w:ascii="Times New Roman" w:eastAsia="ＭＳ 明朝" w:hAnsi="Times New Roman" w:cs="Times New Roman"/>
        </w:rPr>
      </w:pPr>
      <w:proofErr w:type="spellStart"/>
      <w:r w:rsidRPr="00701BDB">
        <w:rPr>
          <w:rFonts w:ascii="Times New Roman" w:eastAsia="ＭＳ 明朝" w:hAnsi="Times New Roman" w:cs="Times New Roman"/>
        </w:rPr>
        <w:lastRenderedPageBreak/>
        <w:t>Bardsley</w:t>
      </w:r>
      <w:proofErr w:type="spellEnd"/>
      <w:r w:rsidRPr="00701BDB">
        <w:rPr>
          <w:rFonts w:ascii="Times New Roman" w:eastAsia="ＭＳ 明朝" w:hAnsi="Times New Roman" w:cs="Times New Roman"/>
        </w:rPr>
        <w:t xml:space="preserve">, N., </w:t>
      </w:r>
      <w:proofErr w:type="spellStart"/>
      <w:r w:rsidRPr="00701BDB">
        <w:rPr>
          <w:rFonts w:ascii="Times New Roman" w:eastAsia="ＭＳ 明朝" w:hAnsi="Times New Roman" w:cs="Times New Roman"/>
        </w:rPr>
        <w:t>Cubitt</w:t>
      </w:r>
      <w:proofErr w:type="spellEnd"/>
      <w:r w:rsidRPr="00701BDB">
        <w:rPr>
          <w:rFonts w:ascii="Times New Roman" w:eastAsia="ＭＳ 明朝" w:hAnsi="Times New Roman" w:cs="Times New Roman"/>
        </w:rPr>
        <w:t xml:space="preserve">, R., </w:t>
      </w:r>
      <w:proofErr w:type="spellStart"/>
      <w:r w:rsidRPr="00701BDB">
        <w:rPr>
          <w:rFonts w:ascii="Times New Roman" w:eastAsia="ＭＳ 明朝" w:hAnsi="Times New Roman" w:cs="Times New Roman"/>
        </w:rPr>
        <w:t>Loomes</w:t>
      </w:r>
      <w:proofErr w:type="spellEnd"/>
      <w:r w:rsidRPr="00701BDB">
        <w:rPr>
          <w:rFonts w:ascii="Times New Roman" w:eastAsia="ＭＳ 明朝" w:hAnsi="Times New Roman" w:cs="Times New Roman"/>
        </w:rPr>
        <w:t xml:space="preserve">, G., Moffatt, P., </w:t>
      </w:r>
      <w:proofErr w:type="spellStart"/>
      <w:r w:rsidRPr="00701BDB">
        <w:rPr>
          <w:rFonts w:ascii="Times New Roman" w:eastAsia="ＭＳ 明朝" w:hAnsi="Times New Roman" w:cs="Times New Roman"/>
        </w:rPr>
        <w:t>Starmer</w:t>
      </w:r>
      <w:proofErr w:type="spellEnd"/>
      <w:r w:rsidRPr="00701BDB">
        <w:rPr>
          <w:rFonts w:ascii="Times New Roman" w:eastAsia="ＭＳ 明朝" w:hAnsi="Times New Roman" w:cs="Times New Roman"/>
        </w:rPr>
        <w:t xml:space="preserve">, C., and </w:t>
      </w:r>
      <w:proofErr w:type="spellStart"/>
      <w:r w:rsidRPr="00701BDB">
        <w:rPr>
          <w:rFonts w:ascii="Times New Roman" w:eastAsia="ＭＳ 明朝" w:hAnsi="Times New Roman" w:cs="Times New Roman"/>
        </w:rPr>
        <w:t>Sugden</w:t>
      </w:r>
      <w:proofErr w:type="spellEnd"/>
      <w:r w:rsidRPr="00701BDB">
        <w:rPr>
          <w:rFonts w:ascii="Times New Roman" w:eastAsia="ＭＳ 明朝" w:hAnsi="Times New Roman" w:cs="Times New Roman"/>
        </w:rPr>
        <w:t xml:space="preserve">, R. (2010) </w:t>
      </w:r>
      <w:r w:rsidRPr="00701BDB">
        <w:rPr>
          <w:rFonts w:ascii="Times New Roman" w:eastAsia="ＭＳ 明朝" w:hAnsi="Times New Roman" w:cs="Times New Roman"/>
          <w:i/>
        </w:rPr>
        <w:t>Experimental Economics: Rethinking the Rules</w:t>
      </w:r>
      <w:r w:rsidRPr="00701BDB">
        <w:rPr>
          <w:rFonts w:ascii="Times New Roman" w:eastAsia="ＭＳ 明朝" w:hAnsi="Times New Roman" w:cs="Times New Roman"/>
        </w:rPr>
        <w:t>, Princeton University Press, Princeton</w:t>
      </w:r>
    </w:p>
    <w:p w14:paraId="5579076D" w14:textId="45ECC981" w:rsidR="00BC2BBD" w:rsidRDefault="00BC2BBD" w:rsidP="00B84425">
      <w:pPr>
        <w:rPr>
          <w:rFonts w:ascii="Times New Roman" w:eastAsia="ＭＳ 明朝" w:hAnsi="Times New Roman" w:cs="Times New Roman"/>
        </w:rPr>
      </w:pPr>
    </w:p>
    <w:p w14:paraId="27FB25D8" w14:textId="6401663F" w:rsidR="00CA52B6" w:rsidRPr="00CA52B6" w:rsidRDefault="00CA52B6" w:rsidP="00B84425">
      <w:pPr>
        <w:rPr>
          <w:rFonts w:ascii="Times New Roman" w:eastAsia="ＭＳ 明朝" w:hAnsi="Times New Roman" w:cs="Times New Roman"/>
        </w:rPr>
      </w:pPr>
      <w:proofErr w:type="spellStart"/>
      <w:r>
        <w:rPr>
          <w:rFonts w:ascii="Times New Roman" w:eastAsia="ＭＳ 明朝" w:hAnsi="Times New Roman" w:cs="Times New Roman" w:hint="eastAsia"/>
        </w:rPr>
        <w:t>B</w:t>
      </w:r>
      <w:r>
        <w:rPr>
          <w:rFonts w:ascii="Times New Roman" w:eastAsia="ＭＳ 明朝" w:hAnsi="Times New Roman" w:cs="Times New Roman"/>
        </w:rPr>
        <w:t>inmore</w:t>
      </w:r>
      <w:proofErr w:type="spellEnd"/>
      <w:r>
        <w:rPr>
          <w:rFonts w:ascii="Times New Roman" w:eastAsia="ＭＳ 明朝" w:hAnsi="Times New Roman" w:cs="Times New Roman"/>
        </w:rPr>
        <w:t xml:space="preserve">, K. G (1999) “Why experiment in economics?” </w:t>
      </w:r>
      <w:r>
        <w:rPr>
          <w:rFonts w:ascii="Times New Roman" w:eastAsia="ＭＳ 明朝" w:hAnsi="Times New Roman" w:cs="Times New Roman"/>
          <w:i/>
        </w:rPr>
        <w:t xml:space="preserve">Economic Journal, </w:t>
      </w:r>
      <w:r>
        <w:rPr>
          <w:rFonts w:ascii="Times New Roman" w:eastAsia="ＭＳ 明朝" w:hAnsi="Times New Roman" w:cs="Times New Roman"/>
        </w:rPr>
        <w:t>109, F16-F24.</w:t>
      </w:r>
    </w:p>
    <w:p w14:paraId="31181808" w14:textId="77777777" w:rsidR="00CA52B6" w:rsidRPr="00701BDB" w:rsidRDefault="00CA52B6" w:rsidP="00B84425">
      <w:pPr>
        <w:rPr>
          <w:rFonts w:ascii="Times New Roman" w:eastAsia="ＭＳ 明朝" w:hAnsi="Times New Roman" w:cs="Times New Roman"/>
        </w:rPr>
      </w:pPr>
    </w:p>
    <w:p w14:paraId="0ECB6226" w14:textId="6BEBF092" w:rsidR="00AB64BA" w:rsidRDefault="00AB64BA" w:rsidP="00B84425">
      <w:pPr>
        <w:rPr>
          <w:rFonts w:ascii="Times New Roman" w:eastAsia="ＭＳ 明朝" w:hAnsi="Times New Roman" w:cs="Times New Roman"/>
        </w:rPr>
      </w:pPr>
      <w:proofErr w:type="spellStart"/>
      <w:r w:rsidRPr="00701BDB">
        <w:rPr>
          <w:rFonts w:ascii="Times New Roman" w:eastAsia="ＭＳ 明朝" w:hAnsi="Times New Roman" w:cs="Times New Roman"/>
        </w:rPr>
        <w:t>Charness</w:t>
      </w:r>
      <w:proofErr w:type="spellEnd"/>
      <w:r w:rsidRPr="00701BDB">
        <w:rPr>
          <w:rFonts w:ascii="Times New Roman" w:eastAsia="ＭＳ 明朝" w:hAnsi="Times New Roman" w:cs="Times New Roman"/>
        </w:rPr>
        <w:t>, G., and Kuhn, P. (2011)”</w:t>
      </w:r>
      <w:proofErr w:type="spellStart"/>
      <w:r w:rsidRPr="00701BDB">
        <w:rPr>
          <w:rFonts w:ascii="Times New Roman" w:eastAsia="ＭＳ 明朝" w:hAnsi="Times New Roman" w:cs="Times New Roman"/>
        </w:rPr>
        <w:t>Labo</w:t>
      </w:r>
      <w:proofErr w:type="spellEnd"/>
      <w:r w:rsidRPr="00701BDB">
        <w:rPr>
          <w:rFonts w:ascii="Times New Roman" w:eastAsia="ＭＳ 明朝" w:hAnsi="Times New Roman" w:cs="Times New Roman"/>
        </w:rPr>
        <w:t xml:space="preserve"> Labor: What Can Labor Economists Learn from the </w:t>
      </w:r>
      <w:proofErr w:type="spellStart"/>
      <w:r w:rsidRPr="00701BDB">
        <w:rPr>
          <w:rFonts w:ascii="Times New Roman" w:eastAsia="ＭＳ 明朝" w:hAnsi="Times New Roman" w:cs="Times New Roman"/>
        </w:rPr>
        <w:t>Lab?”</w:t>
      </w:r>
      <w:r w:rsidRPr="00701BDB">
        <w:rPr>
          <w:rFonts w:ascii="Times New Roman" w:eastAsia="ＭＳ 明朝" w:hAnsi="Times New Roman" w:cs="Times New Roman"/>
          <w:i/>
        </w:rPr>
        <w:t>Handbook</w:t>
      </w:r>
      <w:proofErr w:type="spellEnd"/>
      <w:r w:rsidRPr="00701BDB">
        <w:rPr>
          <w:rFonts w:ascii="Times New Roman" w:eastAsia="ＭＳ 明朝" w:hAnsi="Times New Roman" w:cs="Times New Roman"/>
          <w:i/>
        </w:rPr>
        <w:t xml:space="preserve"> of Labor Economics</w:t>
      </w:r>
      <w:r w:rsidRPr="00701BDB">
        <w:rPr>
          <w:rFonts w:ascii="Times New Roman" w:eastAsia="ＭＳ 明朝" w:hAnsi="Times New Roman" w:cs="Times New Roman"/>
        </w:rPr>
        <w:t xml:space="preserve"> 4a, edited by D. Card and O. </w:t>
      </w:r>
      <w:proofErr w:type="spellStart"/>
      <w:r w:rsidRPr="00701BDB">
        <w:rPr>
          <w:rFonts w:ascii="Times New Roman" w:eastAsia="ＭＳ 明朝" w:hAnsi="Times New Roman" w:cs="Times New Roman"/>
        </w:rPr>
        <w:t>Ashenfelter</w:t>
      </w:r>
      <w:proofErr w:type="spellEnd"/>
      <w:r w:rsidRPr="00701BDB">
        <w:rPr>
          <w:rFonts w:ascii="Times New Roman" w:eastAsia="ＭＳ 明朝" w:hAnsi="Times New Roman" w:cs="Times New Roman"/>
        </w:rPr>
        <w:t>,  Ch3, pp.229-330, North Holland</w:t>
      </w:r>
    </w:p>
    <w:p w14:paraId="652672C3" w14:textId="5A5A4F5C" w:rsidR="0029215A" w:rsidRDefault="0029215A" w:rsidP="00B84425">
      <w:pPr>
        <w:rPr>
          <w:rFonts w:ascii="Times New Roman" w:eastAsia="ＭＳ 明朝" w:hAnsi="Times New Roman" w:cs="Times New Roman"/>
        </w:rPr>
      </w:pPr>
    </w:p>
    <w:p w14:paraId="55A359EE" w14:textId="4ED77973" w:rsidR="00455FCD" w:rsidRPr="00C54E7E" w:rsidRDefault="009D34D9" w:rsidP="00B84425">
      <w:pPr>
        <w:rPr>
          <w:rFonts w:ascii="Times New Roman" w:eastAsia="ＭＳ 明朝" w:hAnsi="Times New Roman" w:cs="Times New Roman"/>
        </w:rPr>
      </w:pPr>
      <w:proofErr w:type="spellStart"/>
      <w:r>
        <w:rPr>
          <w:rFonts w:ascii="Times New Roman" w:eastAsia="ＭＳ 明朝" w:hAnsi="Times New Roman" w:cs="Times New Roman" w:hint="eastAsia"/>
        </w:rPr>
        <w:t>Cha</w:t>
      </w:r>
      <w:r>
        <w:rPr>
          <w:rFonts w:ascii="Times New Roman" w:eastAsia="ＭＳ 明朝" w:hAnsi="Times New Roman" w:cs="Times New Roman"/>
        </w:rPr>
        <w:t>rness</w:t>
      </w:r>
      <w:proofErr w:type="spellEnd"/>
      <w:r>
        <w:rPr>
          <w:rFonts w:ascii="Times New Roman" w:eastAsia="ＭＳ 明朝" w:hAnsi="Times New Roman" w:cs="Times New Roman"/>
        </w:rPr>
        <w:t xml:space="preserve">, G., </w:t>
      </w:r>
      <w:proofErr w:type="spellStart"/>
      <w:r>
        <w:rPr>
          <w:rFonts w:ascii="Times New Roman" w:eastAsia="ＭＳ 明朝" w:hAnsi="Times New Roman" w:cs="Times New Roman"/>
        </w:rPr>
        <w:t>Gneezy</w:t>
      </w:r>
      <w:proofErr w:type="spellEnd"/>
      <w:r>
        <w:rPr>
          <w:rFonts w:ascii="Times New Roman" w:eastAsia="ＭＳ 明朝" w:hAnsi="Times New Roman" w:cs="Times New Roman"/>
        </w:rPr>
        <w:t xml:space="preserve">, U., and Kuhn, M. A. (2012) “Experimental methods: Between-subject and within-subject design,” </w:t>
      </w:r>
      <w:r w:rsidR="00C54E7E">
        <w:rPr>
          <w:rFonts w:ascii="Times New Roman" w:eastAsia="ＭＳ 明朝" w:hAnsi="Times New Roman" w:cs="Times New Roman"/>
          <w:i/>
        </w:rPr>
        <w:t>Journal of Economic Behavior &amp; Organization</w:t>
      </w:r>
      <w:r w:rsidR="00C54E7E">
        <w:rPr>
          <w:rFonts w:ascii="Times New Roman" w:eastAsia="ＭＳ 明朝" w:hAnsi="Times New Roman" w:cs="Times New Roman"/>
        </w:rPr>
        <w:t>, 81, pp.1-8</w:t>
      </w:r>
    </w:p>
    <w:p w14:paraId="71962E52" w14:textId="77777777" w:rsidR="00455FCD" w:rsidRDefault="00455FCD" w:rsidP="00B84425">
      <w:pPr>
        <w:rPr>
          <w:rFonts w:ascii="Times New Roman" w:eastAsia="ＭＳ 明朝" w:hAnsi="Times New Roman" w:cs="Times New Roman"/>
        </w:rPr>
      </w:pPr>
    </w:p>
    <w:p w14:paraId="3FE9053B" w14:textId="775EF90C" w:rsidR="0029215A" w:rsidRPr="0029215A" w:rsidRDefault="0029215A" w:rsidP="0029215A">
      <w:pPr>
        <w:rPr>
          <w:rFonts w:ascii="Times New Roman" w:eastAsia="ＭＳ 明朝" w:hAnsi="Times New Roman" w:cs="Times New Roman"/>
        </w:rPr>
      </w:pPr>
      <w:r w:rsidRPr="0029215A">
        <w:rPr>
          <w:rFonts w:ascii="Times New Roman" w:eastAsia="ＭＳ 明朝" w:hAnsi="Times New Roman" w:cs="Times New Roman"/>
        </w:rPr>
        <w:t xml:space="preserve">Chen, D. L., </w:t>
      </w:r>
      <w:proofErr w:type="spellStart"/>
      <w:r w:rsidRPr="0029215A">
        <w:rPr>
          <w:rFonts w:ascii="Times New Roman" w:eastAsia="ＭＳ 明朝" w:hAnsi="Times New Roman" w:cs="Times New Roman"/>
        </w:rPr>
        <w:t>Schonger</w:t>
      </w:r>
      <w:proofErr w:type="spellEnd"/>
      <w:r w:rsidRPr="0029215A">
        <w:rPr>
          <w:rFonts w:ascii="Times New Roman" w:eastAsia="ＭＳ 明朝" w:hAnsi="Times New Roman" w:cs="Times New Roman"/>
        </w:rPr>
        <w:t xml:space="preserve">, M., &amp; </w:t>
      </w:r>
      <w:proofErr w:type="spellStart"/>
      <w:r w:rsidRPr="0029215A">
        <w:rPr>
          <w:rFonts w:ascii="Times New Roman" w:eastAsia="ＭＳ 明朝" w:hAnsi="Times New Roman" w:cs="Times New Roman"/>
        </w:rPr>
        <w:t>Wickens</w:t>
      </w:r>
      <w:proofErr w:type="spellEnd"/>
      <w:r w:rsidRPr="0029215A">
        <w:rPr>
          <w:rFonts w:ascii="Times New Roman" w:eastAsia="ＭＳ 明朝" w:hAnsi="Times New Roman" w:cs="Times New Roman"/>
        </w:rPr>
        <w:t xml:space="preserve">, C. (2016). </w:t>
      </w:r>
      <w:r>
        <w:rPr>
          <w:rFonts w:ascii="Times New Roman" w:eastAsia="ＭＳ 明朝" w:hAnsi="Times New Roman" w:cs="Times New Roman"/>
        </w:rPr>
        <w:t>“</w:t>
      </w:r>
      <w:proofErr w:type="spellStart"/>
      <w:r w:rsidRPr="0029215A">
        <w:rPr>
          <w:rFonts w:ascii="Times New Roman" w:eastAsia="ＭＳ 明朝" w:hAnsi="Times New Roman" w:cs="Times New Roman"/>
        </w:rPr>
        <w:t>oTree</w:t>
      </w:r>
      <w:proofErr w:type="spellEnd"/>
      <w:r w:rsidRPr="0029215A">
        <w:rPr>
          <w:rFonts w:ascii="Times New Roman" w:eastAsia="ＭＳ 明朝" w:hAnsi="Times New Roman" w:cs="Times New Roman"/>
        </w:rPr>
        <w:t>-An open-source platform for laboratory, online, and field experiments.</w:t>
      </w:r>
      <w:r>
        <w:rPr>
          <w:rFonts w:ascii="Times New Roman" w:eastAsia="ＭＳ 明朝" w:hAnsi="Times New Roman" w:cs="Times New Roman"/>
        </w:rPr>
        <w:t>”</w:t>
      </w:r>
      <w:r w:rsidRPr="0029215A">
        <w:rPr>
          <w:rFonts w:ascii="Times New Roman" w:eastAsia="ＭＳ 明朝" w:hAnsi="Times New Roman" w:cs="Times New Roman"/>
        </w:rPr>
        <w:t xml:space="preserve"> </w:t>
      </w:r>
      <w:r w:rsidRPr="0029215A">
        <w:rPr>
          <w:rFonts w:ascii="Times New Roman" w:eastAsia="ＭＳ 明朝" w:hAnsi="Times New Roman" w:cs="Times New Roman"/>
          <w:i/>
          <w:iCs/>
        </w:rPr>
        <w:t>Journal of Behavioral and Experimental Finance</w:t>
      </w:r>
      <w:r w:rsidRPr="0029215A">
        <w:rPr>
          <w:rFonts w:ascii="Times New Roman" w:eastAsia="ＭＳ 明朝" w:hAnsi="Times New Roman" w:cs="Times New Roman"/>
        </w:rPr>
        <w:t xml:space="preserve">, </w:t>
      </w:r>
      <w:r w:rsidRPr="0029215A">
        <w:rPr>
          <w:rFonts w:ascii="Times New Roman" w:eastAsia="ＭＳ 明朝" w:hAnsi="Times New Roman" w:cs="Times New Roman"/>
          <w:i/>
          <w:iCs/>
        </w:rPr>
        <w:t>9</w:t>
      </w:r>
      <w:r>
        <w:rPr>
          <w:rFonts w:ascii="Times New Roman" w:eastAsia="ＭＳ 明朝" w:hAnsi="Times New Roman" w:cs="Times New Roman"/>
        </w:rPr>
        <w:t>, pp.88–97.</w:t>
      </w:r>
    </w:p>
    <w:p w14:paraId="2B80F83D" w14:textId="1BCC1F9B" w:rsidR="00AB64BA" w:rsidRDefault="00AB64BA" w:rsidP="00B84425">
      <w:pPr>
        <w:rPr>
          <w:rFonts w:ascii="Times New Roman" w:eastAsia="ＭＳ 明朝" w:hAnsi="Times New Roman" w:cs="Times New Roman"/>
        </w:rPr>
      </w:pPr>
    </w:p>
    <w:p w14:paraId="6A047C19" w14:textId="77777777" w:rsidR="00945C2E" w:rsidRPr="000723B2" w:rsidRDefault="00945C2E" w:rsidP="00945C2E">
      <w:pPr>
        <w:rPr>
          <w:rFonts w:ascii="Times New Roman" w:eastAsia="ＭＳ 明朝" w:hAnsi="Times New Roman" w:cs="Times New Roman"/>
        </w:rPr>
      </w:pPr>
      <w:proofErr w:type="spellStart"/>
      <w:r>
        <w:rPr>
          <w:rFonts w:ascii="Times New Roman" w:eastAsia="ＭＳ 明朝" w:hAnsi="Times New Roman" w:cs="Times New Roman" w:hint="eastAsia"/>
        </w:rPr>
        <w:t>Croson</w:t>
      </w:r>
      <w:proofErr w:type="spellEnd"/>
      <w:r>
        <w:rPr>
          <w:rFonts w:ascii="Times New Roman" w:eastAsia="ＭＳ 明朝" w:hAnsi="Times New Roman" w:cs="Times New Roman"/>
        </w:rPr>
        <w:t xml:space="preserve">, R., and </w:t>
      </w:r>
      <w:proofErr w:type="spellStart"/>
      <w:r>
        <w:rPr>
          <w:rFonts w:ascii="Times New Roman" w:eastAsia="ＭＳ 明朝" w:hAnsi="Times New Roman" w:cs="Times New Roman"/>
        </w:rPr>
        <w:t>Gneezy</w:t>
      </w:r>
      <w:proofErr w:type="spellEnd"/>
      <w:r>
        <w:rPr>
          <w:rFonts w:ascii="Times New Roman" w:eastAsia="ＭＳ 明朝" w:hAnsi="Times New Roman" w:cs="Times New Roman"/>
        </w:rPr>
        <w:t xml:space="preserve">, U. (2009) “Gender differences in preferences,” </w:t>
      </w:r>
      <w:r>
        <w:rPr>
          <w:rFonts w:ascii="Times New Roman" w:eastAsia="ＭＳ 明朝" w:hAnsi="Times New Roman" w:cs="Times New Roman"/>
          <w:i/>
        </w:rPr>
        <w:t>Journal of Economic Literature</w:t>
      </w:r>
      <w:r>
        <w:rPr>
          <w:rFonts w:ascii="Times New Roman" w:eastAsia="ＭＳ 明朝" w:hAnsi="Times New Roman" w:cs="Times New Roman"/>
        </w:rPr>
        <w:t>, 47(2), pp.448-474</w:t>
      </w:r>
    </w:p>
    <w:p w14:paraId="74184CF5" w14:textId="4C73F757" w:rsidR="00945C2E" w:rsidRDefault="00945C2E" w:rsidP="00B84425">
      <w:pPr>
        <w:rPr>
          <w:rFonts w:ascii="Times New Roman" w:eastAsia="ＭＳ 明朝" w:hAnsi="Times New Roman" w:cs="Times New Roman"/>
        </w:rPr>
      </w:pPr>
    </w:p>
    <w:p w14:paraId="6ED57C3B" w14:textId="3BCCA496" w:rsidR="007B37F7" w:rsidRPr="007B37F7" w:rsidRDefault="007B37F7" w:rsidP="007B37F7">
      <w:pPr>
        <w:rPr>
          <w:rFonts w:ascii="Times New Roman" w:eastAsia="ＭＳ 明朝" w:hAnsi="Times New Roman" w:cs="Times New Roman"/>
        </w:rPr>
      </w:pPr>
      <w:r w:rsidRPr="007B37F7">
        <w:rPr>
          <w:rFonts w:ascii="Times New Roman" w:eastAsia="ＭＳ 明朝" w:hAnsi="Times New Roman" w:cs="Times New Roman"/>
        </w:rPr>
        <w:t xml:space="preserve">Falk, A., &amp; Fehr, E. (2003). </w:t>
      </w:r>
      <w:r>
        <w:rPr>
          <w:rFonts w:ascii="Times New Roman" w:eastAsia="ＭＳ 明朝" w:hAnsi="Times New Roman" w:cs="Times New Roman"/>
        </w:rPr>
        <w:t>“</w:t>
      </w:r>
      <w:r w:rsidRPr="007B37F7">
        <w:rPr>
          <w:rFonts w:ascii="Times New Roman" w:eastAsia="ＭＳ 明朝" w:hAnsi="Times New Roman" w:cs="Times New Roman"/>
        </w:rPr>
        <w:t xml:space="preserve">Why </w:t>
      </w:r>
      <w:proofErr w:type="spellStart"/>
      <w:r w:rsidRPr="007B37F7">
        <w:rPr>
          <w:rFonts w:ascii="Times New Roman" w:eastAsia="ＭＳ 明朝" w:hAnsi="Times New Roman" w:cs="Times New Roman"/>
        </w:rPr>
        <w:t>Labour</w:t>
      </w:r>
      <w:proofErr w:type="spellEnd"/>
      <w:r w:rsidRPr="007B37F7">
        <w:rPr>
          <w:rFonts w:ascii="Times New Roman" w:eastAsia="ＭＳ 明朝" w:hAnsi="Times New Roman" w:cs="Times New Roman"/>
        </w:rPr>
        <w:t xml:space="preserve"> Market Experiments?</w:t>
      </w:r>
      <w:r>
        <w:rPr>
          <w:rFonts w:ascii="Times New Roman" w:eastAsia="ＭＳ 明朝" w:hAnsi="Times New Roman" w:cs="Times New Roman"/>
        </w:rPr>
        <w:t>”</w:t>
      </w:r>
      <w:r w:rsidRPr="007B37F7">
        <w:rPr>
          <w:rFonts w:ascii="Times New Roman" w:eastAsia="ＭＳ 明朝" w:hAnsi="Times New Roman" w:cs="Times New Roman"/>
        </w:rPr>
        <w:t xml:space="preserve"> </w:t>
      </w:r>
      <w:proofErr w:type="spellStart"/>
      <w:r w:rsidRPr="007B37F7">
        <w:rPr>
          <w:rFonts w:ascii="Times New Roman" w:eastAsia="ＭＳ 明朝" w:hAnsi="Times New Roman" w:cs="Times New Roman"/>
          <w:i/>
          <w:iCs/>
        </w:rPr>
        <w:t>Labour</w:t>
      </w:r>
      <w:proofErr w:type="spellEnd"/>
      <w:r w:rsidRPr="007B37F7">
        <w:rPr>
          <w:rFonts w:ascii="Times New Roman" w:eastAsia="ＭＳ 明朝" w:hAnsi="Times New Roman" w:cs="Times New Roman"/>
          <w:i/>
          <w:iCs/>
        </w:rPr>
        <w:t xml:space="preserve"> Economics</w:t>
      </w:r>
      <w:r w:rsidRPr="007B37F7">
        <w:rPr>
          <w:rFonts w:ascii="Times New Roman" w:eastAsia="ＭＳ 明朝" w:hAnsi="Times New Roman" w:cs="Times New Roman"/>
        </w:rPr>
        <w:t xml:space="preserve">, </w:t>
      </w:r>
      <w:r w:rsidRPr="007B37F7">
        <w:rPr>
          <w:rFonts w:ascii="Times New Roman" w:eastAsia="ＭＳ 明朝" w:hAnsi="Times New Roman" w:cs="Times New Roman"/>
          <w:i/>
          <w:iCs/>
        </w:rPr>
        <w:t>10</w:t>
      </w:r>
      <w:r w:rsidRPr="007B37F7">
        <w:rPr>
          <w:rFonts w:ascii="Times New Roman" w:eastAsia="ＭＳ 明朝" w:hAnsi="Times New Roman" w:cs="Times New Roman"/>
        </w:rPr>
        <w:t xml:space="preserve">(4), </w:t>
      </w:r>
      <w:r>
        <w:rPr>
          <w:rFonts w:ascii="Times New Roman" w:eastAsia="ＭＳ 明朝" w:hAnsi="Times New Roman" w:cs="Times New Roman"/>
        </w:rPr>
        <w:t>pp.</w:t>
      </w:r>
      <w:r w:rsidRPr="007B37F7">
        <w:rPr>
          <w:rFonts w:ascii="Times New Roman" w:eastAsia="ＭＳ 明朝" w:hAnsi="Times New Roman" w:cs="Times New Roman"/>
        </w:rPr>
        <w:t>399–406.</w:t>
      </w:r>
    </w:p>
    <w:p w14:paraId="15B48EF7" w14:textId="77777777" w:rsidR="007B37F7" w:rsidRDefault="007B37F7" w:rsidP="00B84425">
      <w:pPr>
        <w:rPr>
          <w:rFonts w:ascii="Times New Roman" w:eastAsia="ＭＳ 明朝" w:hAnsi="Times New Roman" w:cs="Times New Roman"/>
        </w:rPr>
      </w:pPr>
    </w:p>
    <w:p w14:paraId="69862458" w14:textId="6D51530B" w:rsidR="00F60299" w:rsidRPr="00F60299" w:rsidRDefault="00F60299" w:rsidP="00B84425">
      <w:pPr>
        <w:rPr>
          <w:rFonts w:ascii="Times New Roman" w:eastAsia="ＭＳ 明朝" w:hAnsi="Times New Roman" w:cs="Times New Roman"/>
        </w:rPr>
      </w:pPr>
      <w:r w:rsidRPr="00F60299">
        <w:rPr>
          <w:rFonts w:ascii="Times New Roman" w:eastAsia="ＭＳ 明朝" w:hAnsi="Times New Roman" w:cs="Times New Roman"/>
        </w:rPr>
        <w:t xml:space="preserve">Fehr, E., </w:t>
      </w:r>
      <w:proofErr w:type="spellStart"/>
      <w:r w:rsidRPr="00F60299">
        <w:rPr>
          <w:rFonts w:ascii="Times New Roman" w:eastAsia="ＭＳ 明朝" w:hAnsi="Times New Roman" w:cs="Times New Roman"/>
        </w:rPr>
        <w:t>Kirchsteiger</w:t>
      </w:r>
      <w:proofErr w:type="spellEnd"/>
      <w:r w:rsidRPr="00F60299">
        <w:rPr>
          <w:rFonts w:ascii="Times New Roman" w:eastAsia="ＭＳ 明朝" w:hAnsi="Times New Roman" w:cs="Times New Roman"/>
        </w:rPr>
        <w:t xml:space="preserve">, G., &amp; </w:t>
      </w:r>
      <w:proofErr w:type="spellStart"/>
      <w:r w:rsidRPr="00F60299">
        <w:rPr>
          <w:rFonts w:ascii="Times New Roman" w:eastAsia="ＭＳ 明朝" w:hAnsi="Times New Roman" w:cs="Times New Roman"/>
        </w:rPr>
        <w:t>Riedl</w:t>
      </w:r>
      <w:proofErr w:type="spellEnd"/>
      <w:r w:rsidRPr="00F60299">
        <w:rPr>
          <w:rFonts w:ascii="Times New Roman" w:eastAsia="ＭＳ 明朝" w:hAnsi="Times New Roman" w:cs="Times New Roman"/>
        </w:rPr>
        <w:t xml:space="preserve">, A. (1993). </w:t>
      </w:r>
      <w:r>
        <w:rPr>
          <w:rFonts w:ascii="Times New Roman" w:eastAsia="ＭＳ 明朝" w:hAnsi="Times New Roman" w:cs="Times New Roman"/>
        </w:rPr>
        <w:t>“</w:t>
      </w:r>
      <w:r w:rsidRPr="00F60299">
        <w:rPr>
          <w:rFonts w:ascii="Times New Roman" w:eastAsia="ＭＳ 明朝" w:hAnsi="Times New Roman" w:cs="Times New Roman"/>
        </w:rPr>
        <w:t>Does Fairness Prevent Market Clearing? An Experimental Investigation.</w:t>
      </w:r>
      <w:r>
        <w:rPr>
          <w:rFonts w:ascii="Times New Roman" w:eastAsia="ＭＳ 明朝" w:hAnsi="Times New Roman" w:cs="Times New Roman"/>
        </w:rPr>
        <w:t>”</w:t>
      </w:r>
      <w:r w:rsidRPr="00F60299">
        <w:rPr>
          <w:rFonts w:ascii="Times New Roman" w:eastAsia="ＭＳ 明朝" w:hAnsi="Times New Roman" w:cs="Times New Roman"/>
        </w:rPr>
        <w:t xml:space="preserve"> </w:t>
      </w:r>
      <w:r w:rsidRPr="00F60299">
        <w:rPr>
          <w:rFonts w:ascii="Times New Roman" w:eastAsia="ＭＳ 明朝" w:hAnsi="Times New Roman" w:cs="Times New Roman"/>
          <w:i/>
          <w:iCs/>
        </w:rPr>
        <w:t>Quarterly Journal of Economics</w:t>
      </w:r>
      <w:r w:rsidRPr="00F60299">
        <w:rPr>
          <w:rFonts w:ascii="Times New Roman" w:eastAsia="ＭＳ 明朝" w:hAnsi="Times New Roman" w:cs="Times New Roman"/>
        </w:rPr>
        <w:t xml:space="preserve">, </w:t>
      </w:r>
      <w:r w:rsidRPr="00F60299">
        <w:rPr>
          <w:rFonts w:ascii="Times New Roman" w:eastAsia="ＭＳ 明朝" w:hAnsi="Times New Roman" w:cs="Times New Roman"/>
          <w:i/>
          <w:iCs/>
        </w:rPr>
        <w:t>108</w:t>
      </w:r>
      <w:r>
        <w:rPr>
          <w:rFonts w:ascii="Times New Roman" w:eastAsia="ＭＳ 明朝" w:hAnsi="Times New Roman" w:cs="Times New Roman"/>
        </w:rPr>
        <w:t>(2), pp.437–459.</w:t>
      </w:r>
    </w:p>
    <w:p w14:paraId="5A2D2D3E" w14:textId="77777777" w:rsidR="00F60299" w:rsidRPr="00F60299" w:rsidRDefault="00F60299" w:rsidP="00B84425">
      <w:pPr>
        <w:rPr>
          <w:rFonts w:ascii="Times New Roman" w:eastAsia="ＭＳ 明朝" w:hAnsi="Times New Roman" w:cs="Times New Roman"/>
        </w:rPr>
      </w:pPr>
    </w:p>
    <w:p w14:paraId="4DA227B3" w14:textId="38C66E81" w:rsidR="00E01008" w:rsidRDefault="00E01008" w:rsidP="00B84425">
      <w:pPr>
        <w:rPr>
          <w:rFonts w:ascii="Times New Roman" w:eastAsia="ＭＳ 明朝" w:hAnsi="Times New Roman" w:cs="Times New Roman"/>
        </w:rPr>
      </w:pPr>
      <w:proofErr w:type="spellStart"/>
      <w:r>
        <w:rPr>
          <w:rFonts w:ascii="Times New Roman" w:eastAsia="ＭＳ 明朝" w:hAnsi="Times New Roman" w:cs="Times New Roman"/>
        </w:rPr>
        <w:t>Fischbacher</w:t>
      </w:r>
      <w:proofErr w:type="spellEnd"/>
      <w:r>
        <w:rPr>
          <w:rFonts w:ascii="Times New Roman" w:eastAsia="ＭＳ 明朝" w:hAnsi="Times New Roman" w:cs="Times New Roman"/>
        </w:rPr>
        <w:t>, U. (2007) “</w:t>
      </w:r>
      <w:r w:rsidRPr="00E01008">
        <w:rPr>
          <w:rFonts w:ascii="Times New Roman" w:eastAsia="ＭＳ 明朝" w:hAnsi="Times New Roman" w:cs="Times New Roman"/>
        </w:rPr>
        <w:t>z-Tree: Zurich Toolbox for Ready-made Economic Experiments.</w:t>
      </w:r>
      <w:r>
        <w:rPr>
          <w:rFonts w:ascii="Times New Roman" w:eastAsia="ＭＳ 明朝" w:hAnsi="Times New Roman" w:cs="Times New Roman"/>
        </w:rPr>
        <w:t>”</w:t>
      </w:r>
      <w:r w:rsidRPr="00E01008">
        <w:rPr>
          <w:rFonts w:ascii="Times New Roman" w:eastAsia="ＭＳ 明朝" w:hAnsi="Times New Roman" w:cs="Times New Roman"/>
        </w:rPr>
        <w:t xml:space="preserve"> </w:t>
      </w:r>
      <w:r w:rsidRPr="00E01008">
        <w:rPr>
          <w:rFonts w:ascii="Times New Roman" w:eastAsia="ＭＳ 明朝" w:hAnsi="Times New Roman" w:cs="Times New Roman"/>
          <w:i/>
        </w:rPr>
        <w:t>Experimental Economics</w:t>
      </w:r>
      <w:r>
        <w:rPr>
          <w:rFonts w:ascii="Times New Roman" w:eastAsia="ＭＳ 明朝" w:hAnsi="Times New Roman" w:cs="Times New Roman"/>
        </w:rPr>
        <w:t>, 10(2), pp.171–178.</w:t>
      </w:r>
    </w:p>
    <w:p w14:paraId="6B3C41F7" w14:textId="2C4735B3" w:rsidR="00E01008" w:rsidRDefault="00E01008" w:rsidP="00B84425">
      <w:pPr>
        <w:rPr>
          <w:rFonts w:ascii="Times New Roman" w:eastAsia="ＭＳ 明朝" w:hAnsi="Times New Roman" w:cs="Times New Roman"/>
        </w:rPr>
      </w:pPr>
    </w:p>
    <w:p w14:paraId="42E3ED44" w14:textId="129F13E2" w:rsidR="00CA52B6" w:rsidRPr="00CA52B6" w:rsidRDefault="00CA52B6" w:rsidP="00B84425">
      <w:pPr>
        <w:rPr>
          <w:rFonts w:ascii="Times New Roman" w:eastAsia="ＭＳ 明朝" w:hAnsi="Times New Roman" w:cs="Times New Roman"/>
        </w:rPr>
      </w:pPr>
      <w:r>
        <w:rPr>
          <w:rFonts w:ascii="Times New Roman" w:eastAsia="ＭＳ 明朝" w:hAnsi="Times New Roman" w:cs="Times New Roman" w:hint="eastAsia"/>
        </w:rPr>
        <w:t xml:space="preserve">Friedman, </w:t>
      </w:r>
      <w:r>
        <w:rPr>
          <w:rFonts w:ascii="Times New Roman" w:eastAsia="ＭＳ 明朝" w:hAnsi="Times New Roman" w:cs="Times New Roman"/>
        </w:rPr>
        <w:t xml:space="preserve">M. (1953) “The methodology of positive economics,” In </w:t>
      </w:r>
      <w:r>
        <w:rPr>
          <w:rFonts w:ascii="Times New Roman" w:eastAsia="ＭＳ 明朝" w:hAnsi="Times New Roman" w:cs="Times New Roman"/>
          <w:i/>
        </w:rPr>
        <w:t>Essays in Positive Economics</w:t>
      </w:r>
      <w:r>
        <w:rPr>
          <w:rFonts w:ascii="Times New Roman" w:eastAsia="ＭＳ 明朝" w:hAnsi="Times New Roman" w:cs="Times New Roman"/>
        </w:rPr>
        <w:t>, pp.3-43, Chicago University Press, Chicago</w:t>
      </w:r>
    </w:p>
    <w:p w14:paraId="688E517B" w14:textId="77777777" w:rsidR="00CA52B6" w:rsidRPr="00701BDB" w:rsidRDefault="00CA52B6" w:rsidP="00B84425">
      <w:pPr>
        <w:rPr>
          <w:rFonts w:ascii="Times New Roman" w:eastAsia="ＭＳ 明朝" w:hAnsi="Times New Roman" w:cs="Times New Roman"/>
        </w:rPr>
      </w:pPr>
    </w:p>
    <w:p w14:paraId="0DC00AFD" w14:textId="0282D76B" w:rsidR="002151FF" w:rsidRPr="00701BDB" w:rsidRDefault="003F6903" w:rsidP="00B84425">
      <w:pPr>
        <w:rPr>
          <w:rFonts w:ascii="Times New Roman" w:eastAsia="ＭＳ 明朝" w:hAnsi="Times New Roman" w:cs="Times New Roman"/>
        </w:rPr>
      </w:pPr>
      <w:proofErr w:type="spellStart"/>
      <w:r w:rsidRPr="00701BDB">
        <w:rPr>
          <w:rFonts w:ascii="Times New Roman" w:eastAsia="ＭＳ 明朝" w:hAnsi="Times New Roman" w:cs="Times New Roman"/>
        </w:rPr>
        <w:t>Fré</w:t>
      </w:r>
      <w:r w:rsidR="002151FF" w:rsidRPr="00701BDB">
        <w:rPr>
          <w:rFonts w:ascii="Times New Roman" w:eastAsia="ＭＳ 明朝" w:hAnsi="Times New Roman" w:cs="Times New Roman"/>
        </w:rPr>
        <w:t>chette</w:t>
      </w:r>
      <w:proofErr w:type="spellEnd"/>
      <w:r w:rsidR="002151FF" w:rsidRPr="00701BDB">
        <w:rPr>
          <w:rFonts w:ascii="Times New Roman" w:eastAsia="ＭＳ 明朝" w:hAnsi="Times New Roman" w:cs="Times New Roman"/>
        </w:rPr>
        <w:t xml:space="preserve">, G.R., and </w:t>
      </w:r>
      <w:proofErr w:type="spellStart"/>
      <w:r w:rsidR="002151FF" w:rsidRPr="00701BDB">
        <w:rPr>
          <w:rFonts w:ascii="Times New Roman" w:eastAsia="ＭＳ 明朝" w:hAnsi="Times New Roman" w:cs="Times New Roman"/>
        </w:rPr>
        <w:t>Schotter</w:t>
      </w:r>
      <w:proofErr w:type="spellEnd"/>
      <w:r w:rsidR="002151FF" w:rsidRPr="00701BDB">
        <w:rPr>
          <w:rFonts w:ascii="Times New Roman" w:eastAsia="ＭＳ 明朝" w:hAnsi="Times New Roman" w:cs="Times New Roman"/>
        </w:rPr>
        <w:t xml:space="preserve">, A. (2015) </w:t>
      </w:r>
      <w:r w:rsidR="002151FF" w:rsidRPr="00701BDB">
        <w:rPr>
          <w:rFonts w:ascii="Times New Roman" w:eastAsia="ＭＳ 明朝" w:hAnsi="Times New Roman" w:cs="Times New Roman"/>
          <w:i/>
        </w:rPr>
        <w:t>Handbook of Experimental Economic Methodology</w:t>
      </w:r>
      <w:r w:rsidR="002151FF" w:rsidRPr="00701BDB">
        <w:rPr>
          <w:rFonts w:ascii="Times New Roman" w:eastAsia="ＭＳ 明朝" w:hAnsi="Times New Roman" w:cs="Times New Roman"/>
        </w:rPr>
        <w:t>, Oxford University Press, New</w:t>
      </w:r>
      <w:r w:rsidR="00CA52B6">
        <w:rPr>
          <w:rFonts w:ascii="Times New Roman" w:eastAsia="ＭＳ 明朝" w:hAnsi="Times New Roman" w:cs="Times New Roman"/>
        </w:rPr>
        <w:t xml:space="preserve"> </w:t>
      </w:r>
      <w:r w:rsidR="002151FF" w:rsidRPr="00701BDB">
        <w:rPr>
          <w:rFonts w:ascii="Times New Roman" w:eastAsia="ＭＳ 明朝" w:hAnsi="Times New Roman" w:cs="Times New Roman"/>
        </w:rPr>
        <w:t>York</w:t>
      </w:r>
    </w:p>
    <w:p w14:paraId="1B7242AF" w14:textId="77777777" w:rsidR="002151FF" w:rsidRPr="00701BDB" w:rsidRDefault="002151FF" w:rsidP="00B84425">
      <w:pPr>
        <w:rPr>
          <w:rFonts w:ascii="Times New Roman" w:eastAsia="ＭＳ 明朝" w:hAnsi="Times New Roman" w:cs="Times New Roman"/>
        </w:rPr>
      </w:pPr>
    </w:p>
    <w:p w14:paraId="097504F3" w14:textId="77777777" w:rsidR="00813F16" w:rsidRPr="00701BDB" w:rsidRDefault="00813F16" w:rsidP="00B84425">
      <w:pPr>
        <w:rPr>
          <w:rFonts w:ascii="Times New Roman" w:eastAsia="ＭＳ 明朝" w:hAnsi="Times New Roman" w:cs="Times New Roman"/>
        </w:rPr>
      </w:pPr>
      <w:proofErr w:type="spellStart"/>
      <w:r w:rsidRPr="00701BDB">
        <w:rPr>
          <w:rFonts w:ascii="Times New Roman" w:eastAsia="ＭＳ 明朝" w:hAnsi="Times New Roman" w:cs="Times New Roman"/>
        </w:rPr>
        <w:t>Kube</w:t>
      </w:r>
      <w:proofErr w:type="spellEnd"/>
      <w:r w:rsidR="002F0D6E" w:rsidRPr="00701BDB">
        <w:rPr>
          <w:rFonts w:ascii="Times New Roman" w:eastAsia="ＭＳ 明朝" w:hAnsi="Times New Roman" w:cs="Times New Roman"/>
        </w:rPr>
        <w:t xml:space="preserve">, S., </w:t>
      </w:r>
      <w:proofErr w:type="spellStart"/>
      <w:r w:rsidR="002F0D6E" w:rsidRPr="00701BDB">
        <w:rPr>
          <w:rFonts w:ascii="Times New Roman" w:eastAsia="ＭＳ 明朝" w:hAnsi="Times New Roman" w:cs="Times New Roman"/>
        </w:rPr>
        <w:t>Maréchal</w:t>
      </w:r>
      <w:proofErr w:type="spellEnd"/>
      <w:r w:rsidR="002F0D6E" w:rsidRPr="00701BDB">
        <w:rPr>
          <w:rFonts w:ascii="Times New Roman" w:eastAsia="ＭＳ 明朝" w:hAnsi="Times New Roman" w:cs="Times New Roman"/>
        </w:rPr>
        <w:t xml:space="preserve">, M. A., and </w:t>
      </w:r>
      <w:proofErr w:type="spellStart"/>
      <w:r w:rsidR="002F0D6E" w:rsidRPr="00701BDB">
        <w:rPr>
          <w:rFonts w:ascii="Times New Roman" w:eastAsia="ＭＳ 明朝" w:hAnsi="Times New Roman" w:cs="Times New Roman"/>
        </w:rPr>
        <w:t>Puppe</w:t>
      </w:r>
      <w:proofErr w:type="spellEnd"/>
      <w:r w:rsidR="002F0D6E" w:rsidRPr="00701BDB">
        <w:rPr>
          <w:rFonts w:ascii="Times New Roman" w:eastAsia="ＭＳ 明朝" w:hAnsi="Times New Roman" w:cs="Times New Roman"/>
        </w:rPr>
        <w:t xml:space="preserve">, C. </w:t>
      </w:r>
      <w:r w:rsidRPr="00701BDB">
        <w:rPr>
          <w:rFonts w:ascii="Times New Roman" w:eastAsia="ＭＳ 明朝" w:hAnsi="Times New Roman" w:cs="Times New Roman"/>
        </w:rPr>
        <w:t xml:space="preserve"> (2012)</w:t>
      </w:r>
      <w:r w:rsidR="00B50C49" w:rsidRPr="00701BDB">
        <w:rPr>
          <w:rFonts w:ascii="Times New Roman" w:eastAsia="ＭＳ 明朝" w:hAnsi="Times New Roman" w:cs="Times New Roman"/>
        </w:rPr>
        <w:t xml:space="preserve"> </w:t>
      </w:r>
      <w:r w:rsidR="002F0D6E" w:rsidRPr="00701BDB">
        <w:rPr>
          <w:rFonts w:ascii="Times New Roman" w:eastAsia="ＭＳ 明朝" w:hAnsi="Times New Roman" w:cs="Times New Roman"/>
        </w:rPr>
        <w:t xml:space="preserve">“The Currency of Reciprocity: Gift Exchange in the </w:t>
      </w:r>
      <w:proofErr w:type="spellStart"/>
      <w:r w:rsidR="002F0D6E" w:rsidRPr="00701BDB">
        <w:rPr>
          <w:rFonts w:ascii="Times New Roman" w:eastAsia="ＭＳ 明朝" w:hAnsi="Times New Roman" w:cs="Times New Roman"/>
        </w:rPr>
        <w:t>Workplace,”</w:t>
      </w:r>
      <w:r w:rsidR="002F0D6E" w:rsidRPr="00701BDB">
        <w:rPr>
          <w:rFonts w:ascii="Times New Roman" w:eastAsia="ＭＳ 明朝" w:hAnsi="Times New Roman" w:cs="Times New Roman"/>
          <w:i/>
        </w:rPr>
        <w:t>American</w:t>
      </w:r>
      <w:proofErr w:type="spellEnd"/>
      <w:r w:rsidR="002F0D6E" w:rsidRPr="00701BDB">
        <w:rPr>
          <w:rFonts w:ascii="Times New Roman" w:eastAsia="ＭＳ 明朝" w:hAnsi="Times New Roman" w:cs="Times New Roman"/>
          <w:i/>
        </w:rPr>
        <w:t xml:space="preserve"> Economic Review, </w:t>
      </w:r>
      <w:r w:rsidR="002F0D6E" w:rsidRPr="00701BDB">
        <w:rPr>
          <w:rFonts w:ascii="Times New Roman" w:eastAsia="ＭＳ 明朝" w:hAnsi="Times New Roman" w:cs="Times New Roman"/>
        </w:rPr>
        <w:t>102(4), pp.1644-1662</w:t>
      </w:r>
    </w:p>
    <w:p w14:paraId="694B9BCB" w14:textId="77777777" w:rsidR="00AB64BA" w:rsidRPr="00701BDB" w:rsidRDefault="00AB64BA" w:rsidP="00B84425">
      <w:pPr>
        <w:rPr>
          <w:rFonts w:ascii="Times New Roman" w:eastAsia="ＭＳ 明朝" w:hAnsi="Times New Roman" w:cs="Times New Roman"/>
        </w:rPr>
      </w:pPr>
    </w:p>
    <w:p w14:paraId="14A49975" w14:textId="77777777" w:rsidR="00813F16" w:rsidRPr="00701BDB" w:rsidRDefault="00813F16" w:rsidP="00B84425">
      <w:pPr>
        <w:rPr>
          <w:rFonts w:ascii="Times New Roman" w:eastAsia="ＭＳ 明朝" w:hAnsi="Times New Roman" w:cs="Times New Roman"/>
        </w:rPr>
      </w:pPr>
      <w:proofErr w:type="spellStart"/>
      <w:r w:rsidRPr="00701BDB">
        <w:rPr>
          <w:rFonts w:ascii="Times New Roman" w:eastAsia="ＭＳ 明朝" w:hAnsi="Times New Roman" w:cs="Times New Roman"/>
        </w:rPr>
        <w:lastRenderedPageBreak/>
        <w:t>Kube</w:t>
      </w:r>
      <w:proofErr w:type="spellEnd"/>
      <w:r w:rsidR="00B50C49" w:rsidRPr="00701BDB">
        <w:rPr>
          <w:rFonts w:ascii="Times New Roman" w:eastAsia="ＭＳ 明朝" w:hAnsi="Times New Roman" w:cs="Times New Roman"/>
        </w:rPr>
        <w:t xml:space="preserve">, S., </w:t>
      </w:r>
      <w:proofErr w:type="spellStart"/>
      <w:r w:rsidR="00B50C49" w:rsidRPr="00701BDB">
        <w:rPr>
          <w:rFonts w:ascii="Times New Roman" w:eastAsia="ＭＳ 明朝" w:hAnsi="Times New Roman" w:cs="Times New Roman"/>
        </w:rPr>
        <w:t>Maréchal</w:t>
      </w:r>
      <w:proofErr w:type="spellEnd"/>
      <w:r w:rsidR="00B50C49" w:rsidRPr="00701BDB">
        <w:rPr>
          <w:rFonts w:ascii="Times New Roman" w:eastAsia="ＭＳ 明朝" w:hAnsi="Times New Roman" w:cs="Times New Roman"/>
        </w:rPr>
        <w:t xml:space="preserve">, M. A., and </w:t>
      </w:r>
      <w:proofErr w:type="spellStart"/>
      <w:r w:rsidR="00B50C49" w:rsidRPr="00701BDB">
        <w:rPr>
          <w:rFonts w:ascii="Times New Roman" w:eastAsia="ＭＳ 明朝" w:hAnsi="Times New Roman" w:cs="Times New Roman"/>
        </w:rPr>
        <w:t>Puppe</w:t>
      </w:r>
      <w:proofErr w:type="spellEnd"/>
      <w:r w:rsidR="00B50C49" w:rsidRPr="00701BDB">
        <w:rPr>
          <w:rFonts w:ascii="Times New Roman" w:eastAsia="ＭＳ 明朝" w:hAnsi="Times New Roman" w:cs="Times New Roman"/>
        </w:rPr>
        <w:t>, C.</w:t>
      </w:r>
      <w:r w:rsidRPr="00701BDB">
        <w:rPr>
          <w:rFonts w:ascii="Times New Roman" w:eastAsia="ＭＳ 明朝" w:hAnsi="Times New Roman" w:cs="Times New Roman"/>
        </w:rPr>
        <w:t xml:space="preserve"> (2013) </w:t>
      </w:r>
      <w:r w:rsidR="001949D6" w:rsidRPr="00701BDB">
        <w:rPr>
          <w:rFonts w:ascii="Times New Roman" w:eastAsia="ＭＳ 明朝" w:hAnsi="Times New Roman" w:cs="Times New Roman"/>
        </w:rPr>
        <w:t xml:space="preserve">“Does Wage Cuts Damage from a Natural Experiment? </w:t>
      </w:r>
      <w:r w:rsidRPr="00701BDB">
        <w:rPr>
          <w:rFonts w:ascii="Times New Roman" w:eastAsia="ＭＳ 明朝" w:hAnsi="Times New Roman" w:cs="Times New Roman"/>
        </w:rPr>
        <w:t>Journal of European Economic Association</w:t>
      </w:r>
      <w:r w:rsidR="001949D6" w:rsidRPr="00701BDB">
        <w:rPr>
          <w:rFonts w:ascii="Times New Roman" w:eastAsia="ＭＳ 明朝" w:hAnsi="Times New Roman" w:cs="Times New Roman"/>
        </w:rPr>
        <w:t>, 11(4), pp.853-870</w:t>
      </w:r>
    </w:p>
    <w:p w14:paraId="099FE7C3" w14:textId="77777777" w:rsidR="00AB64BA" w:rsidRDefault="00AB64BA" w:rsidP="00B84425">
      <w:pPr>
        <w:rPr>
          <w:rFonts w:ascii="Times New Roman" w:eastAsia="ＭＳ 明朝" w:hAnsi="Times New Roman" w:cs="Times New Roman"/>
        </w:rPr>
      </w:pPr>
    </w:p>
    <w:p w14:paraId="7194672B" w14:textId="069F5B0B" w:rsidR="00403A8A" w:rsidRPr="00403A8A" w:rsidRDefault="00403A8A" w:rsidP="00B84425">
      <w:pPr>
        <w:rPr>
          <w:rFonts w:ascii="Times New Roman" w:eastAsia="ＭＳ 明朝" w:hAnsi="Times New Roman" w:cs="Times New Roman"/>
        </w:rPr>
      </w:pPr>
      <w:r>
        <w:rPr>
          <w:rFonts w:ascii="Times New Roman" w:eastAsia="ＭＳ 明朝" w:hAnsi="Times New Roman" w:cs="Times New Roman"/>
        </w:rPr>
        <w:t xml:space="preserve">List, J. A. (2002) “Testing neoclassical competitive market theory in the field,” </w:t>
      </w:r>
      <w:r>
        <w:rPr>
          <w:rFonts w:ascii="Times New Roman" w:eastAsia="ＭＳ 明朝" w:hAnsi="Times New Roman" w:cs="Times New Roman"/>
          <w:i/>
        </w:rPr>
        <w:t>PNAS</w:t>
      </w:r>
      <w:r>
        <w:rPr>
          <w:rFonts w:ascii="Times New Roman" w:eastAsia="ＭＳ 明朝" w:hAnsi="Times New Roman" w:cs="Times New Roman" w:hint="eastAsia"/>
          <w:i/>
        </w:rPr>
        <w:t>、</w:t>
      </w:r>
      <w:r>
        <w:rPr>
          <w:rFonts w:ascii="Times New Roman" w:eastAsia="ＭＳ 明朝" w:hAnsi="Times New Roman" w:cs="Times New Roman" w:hint="eastAsia"/>
        </w:rPr>
        <w:t>99(24), pp.</w:t>
      </w:r>
      <w:r>
        <w:rPr>
          <w:rFonts w:ascii="Times New Roman" w:eastAsia="ＭＳ 明朝" w:hAnsi="Times New Roman" w:cs="Times New Roman"/>
        </w:rPr>
        <w:t xml:space="preserve"> 15827-15830.</w:t>
      </w:r>
    </w:p>
    <w:p w14:paraId="6546C944" w14:textId="77777777" w:rsidR="00403A8A" w:rsidRPr="00701BDB" w:rsidRDefault="00403A8A" w:rsidP="00B84425">
      <w:pPr>
        <w:rPr>
          <w:rFonts w:ascii="Times New Roman" w:eastAsia="ＭＳ 明朝" w:hAnsi="Times New Roman" w:cs="Times New Roman"/>
        </w:rPr>
      </w:pPr>
    </w:p>
    <w:p w14:paraId="568AD78A" w14:textId="075FF088" w:rsidR="003F5F01" w:rsidRPr="00701BDB" w:rsidRDefault="003F5F01" w:rsidP="00B84425">
      <w:pPr>
        <w:rPr>
          <w:rFonts w:ascii="Times New Roman" w:eastAsia="ＭＳ 明朝" w:hAnsi="Times New Roman" w:cs="Times New Roman"/>
        </w:rPr>
      </w:pPr>
      <w:r w:rsidRPr="00701BDB">
        <w:rPr>
          <w:rFonts w:ascii="Times New Roman" w:eastAsia="ＭＳ 明朝" w:hAnsi="Times New Roman" w:cs="Times New Roman"/>
        </w:rPr>
        <w:t>List</w:t>
      </w:r>
      <w:r w:rsidR="00C369BE" w:rsidRPr="00701BDB">
        <w:rPr>
          <w:rFonts w:ascii="Times New Roman" w:eastAsia="ＭＳ 明朝" w:hAnsi="Times New Roman" w:cs="Times New Roman"/>
        </w:rPr>
        <w:t>, J. A.,</w:t>
      </w:r>
      <w:r w:rsidR="007438D4">
        <w:rPr>
          <w:rFonts w:ascii="Times New Roman" w:eastAsia="ＭＳ 明朝" w:hAnsi="Times New Roman" w:cs="Times New Roman"/>
        </w:rPr>
        <w:t xml:space="preserve"> and </w:t>
      </w:r>
      <w:proofErr w:type="spellStart"/>
      <w:r w:rsidR="007438D4">
        <w:rPr>
          <w:rFonts w:ascii="Times New Roman" w:eastAsia="ＭＳ 明朝" w:hAnsi="Times New Roman" w:cs="Times New Roman"/>
        </w:rPr>
        <w:t>Rasu</w:t>
      </w:r>
      <w:r w:rsidRPr="00701BDB">
        <w:rPr>
          <w:rFonts w:ascii="Times New Roman" w:eastAsia="ＭＳ 明朝" w:hAnsi="Times New Roman" w:cs="Times New Roman"/>
        </w:rPr>
        <w:t>l</w:t>
      </w:r>
      <w:proofErr w:type="spellEnd"/>
      <w:r w:rsidR="00C369BE" w:rsidRPr="00701BDB">
        <w:rPr>
          <w:rFonts w:ascii="Times New Roman" w:eastAsia="ＭＳ 明朝" w:hAnsi="Times New Roman" w:cs="Times New Roman"/>
        </w:rPr>
        <w:t>, I.</w:t>
      </w:r>
      <w:r w:rsidRPr="00701BDB">
        <w:rPr>
          <w:rFonts w:ascii="Times New Roman" w:eastAsia="ＭＳ 明朝" w:hAnsi="Times New Roman" w:cs="Times New Roman"/>
        </w:rPr>
        <w:t xml:space="preserve"> (2011)</w:t>
      </w:r>
      <w:r w:rsidR="00C369BE" w:rsidRPr="00701BDB">
        <w:rPr>
          <w:rFonts w:ascii="Times New Roman" w:eastAsia="ＭＳ 明朝" w:hAnsi="Times New Roman" w:cs="Times New Roman"/>
        </w:rPr>
        <w:t xml:space="preserve"> “Field Experiments in Labor Economics,” Handbook of Labor Economics 4a, edited by D. Card and O. </w:t>
      </w:r>
      <w:proofErr w:type="spellStart"/>
      <w:r w:rsidR="00C369BE" w:rsidRPr="00701BDB">
        <w:rPr>
          <w:rFonts w:ascii="Times New Roman" w:eastAsia="ＭＳ 明朝" w:hAnsi="Times New Roman" w:cs="Times New Roman"/>
        </w:rPr>
        <w:t>Ashenfelter</w:t>
      </w:r>
      <w:proofErr w:type="spellEnd"/>
      <w:r w:rsidR="00C369BE" w:rsidRPr="00701BDB">
        <w:rPr>
          <w:rFonts w:ascii="Times New Roman" w:eastAsia="ＭＳ 明朝" w:hAnsi="Times New Roman" w:cs="Times New Roman"/>
        </w:rPr>
        <w:t>, Ch2, pp.103-227, North Holland</w:t>
      </w:r>
    </w:p>
    <w:p w14:paraId="277BAFB6" w14:textId="77777777" w:rsidR="00AB64BA" w:rsidRPr="00701BDB" w:rsidRDefault="00AB64BA" w:rsidP="00B84425">
      <w:pPr>
        <w:rPr>
          <w:rFonts w:ascii="Times New Roman" w:eastAsia="ＭＳ 明朝" w:hAnsi="Times New Roman" w:cs="Times New Roman"/>
        </w:rPr>
      </w:pPr>
    </w:p>
    <w:p w14:paraId="4F10A625" w14:textId="77777777" w:rsidR="00486FCC" w:rsidRPr="00701BDB" w:rsidRDefault="00486FCC" w:rsidP="00B84425">
      <w:pPr>
        <w:rPr>
          <w:rFonts w:ascii="Times New Roman" w:eastAsia="ＭＳ 明朝" w:hAnsi="Times New Roman" w:cs="Times New Roman"/>
        </w:rPr>
      </w:pPr>
      <w:proofErr w:type="spellStart"/>
      <w:r w:rsidRPr="00701BDB">
        <w:rPr>
          <w:rFonts w:ascii="Times New Roman" w:eastAsia="ＭＳ 明朝" w:hAnsi="Times New Roman" w:cs="Times New Roman"/>
        </w:rPr>
        <w:t>Greezy</w:t>
      </w:r>
      <w:proofErr w:type="spellEnd"/>
      <w:r w:rsidR="00C369BE" w:rsidRPr="00701BDB">
        <w:rPr>
          <w:rFonts w:ascii="Times New Roman" w:eastAsia="ＭＳ 明朝" w:hAnsi="Times New Roman" w:cs="Times New Roman"/>
        </w:rPr>
        <w:t>, U.,</w:t>
      </w:r>
      <w:r w:rsidRPr="00701BDB">
        <w:rPr>
          <w:rFonts w:ascii="Times New Roman" w:eastAsia="ＭＳ 明朝" w:hAnsi="Times New Roman" w:cs="Times New Roman"/>
        </w:rPr>
        <w:t xml:space="preserve"> and List</w:t>
      </w:r>
      <w:r w:rsidR="00C369BE" w:rsidRPr="00701BDB">
        <w:rPr>
          <w:rFonts w:ascii="Times New Roman" w:eastAsia="ＭＳ 明朝" w:hAnsi="Times New Roman" w:cs="Times New Roman"/>
        </w:rPr>
        <w:t xml:space="preserve">, J. A. (2006) “Putting behavioral economics to work: testing for gift exchange in labor markets using field experiments,” </w:t>
      </w:r>
      <w:proofErr w:type="spellStart"/>
      <w:r w:rsidR="00C369BE" w:rsidRPr="00701BDB">
        <w:rPr>
          <w:rFonts w:ascii="Times New Roman" w:eastAsia="ＭＳ 明朝" w:hAnsi="Times New Roman" w:cs="Times New Roman"/>
          <w:i/>
        </w:rPr>
        <w:t>Econometrica</w:t>
      </w:r>
      <w:proofErr w:type="spellEnd"/>
      <w:r w:rsidR="00C369BE" w:rsidRPr="00701BDB">
        <w:rPr>
          <w:rFonts w:ascii="Times New Roman" w:eastAsia="ＭＳ 明朝" w:hAnsi="Times New Roman" w:cs="Times New Roman"/>
        </w:rPr>
        <w:t>, 74, pp.1365-1384</w:t>
      </w:r>
    </w:p>
    <w:p w14:paraId="4CC2A8CA" w14:textId="03F0A550" w:rsidR="00AB64BA" w:rsidRDefault="00AB64BA" w:rsidP="00B84425">
      <w:pPr>
        <w:rPr>
          <w:rFonts w:ascii="Times New Roman" w:eastAsia="ＭＳ 明朝" w:hAnsi="Times New Roman" w:cs="Times New Roman"/>
        </w:rPr>
      </w:pPr>
    </w:p>
    <w:p w14:paraId="0BE9FE96" w14:textId="77777777" w:rsidR="00994D39" w:rsidRDefault="00994D39" w:rsidP="00994D39">
      <w:pPr>
        <w:rPr>
          <w:rFonts w:ascii="Times New Roman" w:eastAsia="ＭＳ 明朝" w:hAnsi="Times New Roman" w:cs="Times New Roman"/>
        </w:rPr>
      </w:pPr>
      <w:proofErr w:type="spellStart"/>
      <w:r>
        <w:rPr>
          <w:rFonts w:ascii="Times New Roman" w:eastAsia="ＭＳ 明朝" w:hAnsi="Times New Roman" w:cs="Times New Roman" w:hint="cs"/>
        </w:rPr>
        <w:t>Greezy</w:t>
      </w:r>
      <w:proofErr w:type="spellEnd"/>
      <w:r>
        <w:rPr>
          <w:rFonts w:ascii="Times New Roman" w:eastAsia="ＭＳ 明朝" w:hAnsi="Times New Roman" w:cs="Times New Roman" w:hint="cs"/>
        </w:rPr>
        <w:t>, U.</w:t>
      </w:r>
      <w:r>
        <w:rPr>
          <w:rFonts w:ascii="Times New Roman" w:eastAsia="ＭＳ 明朝" w:hAnsi="Times New Roman" w:cs="Times New Roman"/>
        </w:rPr>
        <w:t xml:space="preserve">, </w:t>
      </w:r>
      <w:proofErr w:type="spellStart"/>
      <w:r>
        <w:rPr>
          <w:rFonts w:ascii="Times New Roman" w:eastAsia="ＭＳ 明朝" w:hAnsi="Times New Roman" w:cs="Times New Roman"/>
        </w:rPr>
        <w:t>Niederle</w:t>
      </w:r>
      <w:proofErr w:type="spellEnd"/>
      <w:r>
        <w:rPr>
          <w:rFonts w:ascii="Times New Roman" w:eastAsia="ＭＳ 明朝" w:hAnsi="Times New Roman" w:cs="Times New Roman"/>
        </w:rPr>
        <w:t xml:space="preserve">, M., and </w:t>
      </w:r>
      <w:proofErr w:type="spellStart"/>
      <w:r>
        <w:rPr>
          <w:rFonts w:ascii="Times New Roman" w:eastAsia="ＭＳ 明朝" w:hAnsi="Times New Roman" w:cs="Times New Roman"/>
        </w:rPr>
        <w:t>Rustichini</w:t>
      </w:r>
      <w:proofErr w:type="spellEnd"/>
      <w:r>
        <w:rPr>
          <w:rFonts w:ascii="Times New Roman" w:eastAsia="ＭＳ 明朝" w:hAnsi="Times New Roman" w:cs="Times New Roman"/>
        </w:rPr>
        <w:t xml:space="preserve">, A. (2003) “Performance in Competitive Environments: Gender Differences,” </w:t>
      </w:r>
      <w:r>
        <w:rPr>
          <w:rFonts w:ascii="Times New Roman" w:eastAsia="ＭＳ 明朝" w:hAnsi="Times New Roman" w:cs="Times New Roman"/>
          <w:i/>
        </w:rPr>
        <w:t>Quarterly Journal of Economics</w:t>
      </w:r>
      <w:r>
        <w:rPr>
          <w:rFonts w:ascii="Times New Roman" w:eastAsia="ＭＳ 明朝" w:hAnsi="Times New Roman" w:cs="Times New Roman"/>
        </w:rPr>
        <w:t>, 118(3), pp.1049-1074.</w:t>
      </w:r>
    </w:p>
    <w:p w14:paraId="1F109C0F" w14:textId="028A0AC4" w:rsidR="00994D39" w:rsidRDefault="00994D39" w:rsidP="00B84425">
      <w:pPr>
        <w:rPr>
          <w:rFonts w:ascii="Times New Roman" w:eastAsia="ＭＳ 明朝" w:hAnsi="Times New Roman" w:cs="Times New Roman"/>
        </w:rPr>
      </w:pPr>
    </w:p>
    <w:p w14:paraId="5788E1C2" w14:textId="77777777" w:rsidR="00994D39" w:rsidRPr="000723B2" w:rsidRDefault="00994D39" w:rsidP="00994D39">
      <w:pPr>
        <w:rPr>
          <w:rFonts w:ascii="Times New Roman" w:eastAsia="ＭＳ 明朝" w:hAnsi="Times New Roman" w:cs="Times New Roman"/>
        </w:rPr>
      </w:pPr>
      <w:proofErr w:type="spellStart"/>
      <w:r>
        <w:rPr>
          <w:rFonts w:ascii="Times New Roman" w:eastAsia="ＭＳ 明朝" w:hAnsi="Times New Roman" w:cs="Times New Roman"/>
        </w:rPr>
        <w:t>Niederle</w:t>
      </w:r>
      <w:proofErr w:type="spellEnd"/>
      <w:r>
        <w:rPr>
          <w:rFonts w:ascii="Times New Roman" w:eastAsia="ＭＳ 明朝" w:hAnsi="Times New Roman" w:cs="Times New Roman"/>
        </w:rPr>
        <w:t xml:space="preserve">, M., and </w:t>
      </w:r>
      <w:proofErr w:type="spellStart"/>
      <w:r>
        <w:rPr>
          <w:rFonts w:ascii="Times New Roman" w:eastAsia="ＭＳ 明朝" w:hAnsi="Times New Roman" w:cs="Times New Roman"/>
        </w:rPr>
        <w:t>Vesterlund</w:t>
      </w:r>
      <w:proofErr w:type="spellEnd"/>
      <w:r>
        <w:rPr>
          <w:rFonts w:ascii="Times New Roman" w:eastAsia="ＭＳ 明朝" w:hAnsi="Times New Roman" w:cs="Times New Roman"/>
        </w:rPr>
        <w:t xml:space="preserve">, L. (2007) “Do Women Shy Away from Competition? Do Men Compete Too Much?” </w:t>
      </w:r>
      <w:r>
        <w:rPr>
          <w:rFonts w:ascii="Times New Roman" w:eastAsia="ＭＳ 明朝" w:hAnsi="Times New Roman" w:cs="Times New Roman"/>
          <w:i/>
        </w:rPr>
        <w:t>Quarterly Journal of Economics</w:t>
      </w:r>
      <w:r>
        <w:rPr>
          <w:rFonts w:ascii="Times New Roman" w:eastAsia="ＭＳ 明朝" w:hAnsi="Times New Roman" w:cs="Times New Roman"/>
        </w:rPr>
        <w:t>, 122(3), pp.1067-1101.</w:t>
      </w:r>
    </w:p>
    <w:p w14:paraId="0ECD77AA" w14:textId="555029A1" w:rsidR="00994D39" w:rsidRDefault="00994D39" w:rsidP="00B84425">
      <w:pPr>
        <w:rPr>
          <w:rFonts w:ascii="Times New Roman" w:eastAsia="ＭＳ 明朝" w:hAnsi="Times New Roman" w:cs="Times New Roman"/>
        </w:rPr>
      </w:pPr>
    </w:p>
    <w:p w14:paraId="77550AF1" w14:textId="0EC7B95B" w:rsidR="00CA52B6" w:rsidRDefault="00CA52B6" w:rsidP="00B84425">
      <w:pPr>
        <w:rPr>
          <w:rFonts w:ascii="Times New Roman" w:eastAsia="ＭＳ 明朝" w:hAnsi="Times New Roman" w:cs="Times New Roman"/>
        </w:rPr>
      </w:pPr>
      <w:r>
        <w:rPr>
          <w:rFonts w:ascii="Times New Roman" w:eastAsia="ＭＳ 明朝" w:hAnsi="Times New Roman" w:cs="Times New Roman" w:hint="eastAsia"/>
        </w:rPr>
        <w:t>R</w:t>
      </w:r>
      <w:r>
        <w:rPr>
          <w:rFonts w:ascii="Times New Roman" w:eastAsia="ＭＳ 明朝" w:hAnsi="Times New Roman" w:cs="Times New Roman"/>
        </w:rPr>
        <w:t xml:space="preserve">ubinstein, A. (2001) “A theorist’s view of experiments” </w:t>
      </w:r>
      <w:r>
        <w:rPr>
          <w:rFonts w:ascii="Times New Roman" w:eastAsia="ＭＳ 明朝" w:hAnsi="Times New Roman" w:cs="Times New Roman"/>
          <w:i/>
        </w:rPr>
        <w:t>European Economic Review</w:t>
      </w:r>
      <w:r>
        <w:rPr>
          <w:rFonts w:ascii="Times New Roman" w:eastAsia="ＭＳ 明朝" w:hAnsi="Times New Roman" w:cs="Times New Roman"/>
        </w:rPr>
        <w:t>, 45, pp.615-628</w:t>
      </w:r>
    </w:p>
    <w:p w14:paraId="43EBEEDC" w14:textId="77777777" w:rsidR="00CA52B6" w:rsidRPr="00CA52B6" w:rsidRDefault="00CA52B6" w:rsidP="00B84425">
      <w:pPr>
        <w:rPr>
          <w:rFonts w:ascii="Times New Roman" w:eastAsia="ＭＳ 明朝" w:hAnsi="Times New Roman" w:cs="Times New Roman"/>
        </w:rPr>
      </w:pPr>
    </w:p>
    <w:p w14:paraId="62D234EF" w14:textId="2A064D4D" w:rsidR="007328FD" w:rsidRPr="00701BDB" w:rsidRDefault="007328FD" w:rsidP="00B84425">
      <w:pPr>
        <w:rPr>
          <w:rFonts w:ascii="Times New Roman" w:eastAsia="ＭＳ 明朝" w:hAnsi="Times New Roman" w:cs="Times New Roman"/>
        </w:rPr>
      </w:pPr>
      <w:r w:rsidRPr="00701BDB">
        <w:rPr>
          <w:rFonts w:ascii="Times New Roman" w:eastAsia="ＭＳ 明朝" w:hAnsi="Times New Roman" w:cs="Times New Roman"/>
        </w:rPr>
        <w:t>Smith,</w:t>
      </w:r>
      <w:r w:rsidR="00CC33D3">
        <w:rPr>
          <w:rFonts w:ascii="Times New Roman" w:eastAsia="ＭＳ 明朝" w:hAnsi="Times New Roman" w:cs="Times New Roman" w:hint="eastAsia"/>
        </w:rPr>
        <w:t xml:space="preserve"> </w:t>
      </w:r>
      <w:r w:rsidRPr="00701BDB">
        <w:rPr>
          <w:rFonts w:ascii="Times New Roman" w:eastAsia="ＭＳ 明朝" w:hAnsi="Times New Roman" w:cs="Times New Roman"/>
        </w:rPr>
        <w:t xml:space="preserve">V. L. (1962) “An Experimental Study of Competitive Market Behavior,” </w:t>
      </w:r>
      <w:r w:rsidRPr="00701BDB">
        <w:rPr>
          <w:rFonts w:ascii="Times New Roman" w:eastAsia="ＭＳ 明朝" w:hAnsi="Times New Roman" w:cs="Times New Roman"/>
          <w:i/>
        </w:rPr>
        <w:t>Journal of Political Economy</w:t>
      </w:r>
      <w:r w:rsidRPr="00701BDB">
        <w:rPr>
          <w:rFonts w:ascii="Times New Roman" w:eastAsia="ＭＳ 明朝" w:hAnsi="Times New Roman" w:cs="Times New Roman"/>
        </w:rPr>
        <w:t>, 70(2), pp.111-137</w:t>
      </w:r>
    </w:p>
    <w:p w14:paraId="35458FB7" w14:textId="43E9B00E" w:rsidR="00AB64BA" w:rsidRDefault="00AB64BA" w:rsidP="00B84425">
      <w:pPr>
        <w:rPr>
          <w:rFonts w:ascii="ＭＳ 明朝" w:eastAsia="ＭＳ 明朝" w:hAnsi="ＭＳ 明朝"/>
        </w:rPr>
      </w:pPr>
    </w:p>
    <w:p w14:paraId="7713E565" w14:textId="78D0670A" w:rsidR="0078451D" w:rsidRDefault="0078451D" w:rsidP="00B84425">
      <w:pPr>
        <w:rPr>
          <w:rFonts w:ascii="ＭＳ 明朝" w:eastAsia="ＭＳ 明朝" w:hAnsi="ＭＳ 明朝"/>
        </w:rPr>
      </w:pPr>
    </w:p>
    <w:p w14:paraId="57B5EACE" w14:textId="26AC107A" w:rsidR="0078451D" w:rsidRDefault="0078451D" w:rsidP="00B84425">
      <w:pPr>
        <w:rPr>
          <w:rFonts w:ascii="ＭＳ 明朝" w:eastAsia="ＭＳ 明朝" w:hAnsi="ＭＳ 明朝"/>
        </w:rPr>
      </w:pPr>
      <w:r>
        <w:rPr>
          <w:rFonts w:ascii="ＭＳ 明朝" w:eastAsia="ＭＳ 明朝" w:hAnsi="ＭＳ 明朝" w:hint="eastAsia"/>
        </w:rPr>
        <w:t>川越敏司（2007</w:t>
      </w:r>
      <w:r>
        <w:rPr>
          <w:rFonts w:ascii="ＭＳ 明朝" w:eastAsia="ＭＳ 明朝" w:hAnsi="ＭＳ 明朝"/>
        </w:rPr>
        <w:t>）</w:t>
      </w:r>
      <w:r>
        <w:rPr>
          <w:rFonts w:ascii="ＭＳ 明朝" w:eastAsia="ＭＳ 明朝" w:hAnsi="ＭＳ 明朝" w:hint="eastAsia"/>
        </w:rPr>
        <w:t>実験経済学　東京大学出版会</w:t>
      </w:r>
    </w:p>
    <w:p w14:paraId="4E74DCD2" w14:textId="1765C57D" w:rsidR="00AB64BA" w:rsidRDefault="003F5F01" w:rsidP="00B84425">
      <w:pPr>
        <w:rPr>
          <w:rFonts w:ascii="ＭＳ 明朝" w:eastAsia="ＭＳ 明朝" w:hAnsi="ＭＳ 明朝"/>
        </w:rPr>
      </w:pPr>
      <w:r>
        <w:rPr>
          <w:rFonts w:ascii="ＭＳ 明朝" w:eastAsia="ＭＳ 明朝" w:hAnsi="ＭＳ 明朝" w:hint="eastAsia"/>
        </w:rPr>
        <w:t>澤田康幸(2016) 「経済における実証分析の進化」『進化する経済学の実証分析』経済セミナー</w:t>
      </w:r>
    </w:p>
    <w:p w14:paraId="26DECC84" w14:textId="14DB7A9E" w:rsidR="0078451D" w:rsidRDefault="0078451D" w:rsidP="00B84425">
      <w:pPr>
        <w:rPr>
          <w:rFonts w:ascii="ＭＳ 明朝" w:eastAsia="ＭＳ 明朝" w:hAnsi="ＭＳ 明朝"/>
        </w:rPr>
      </w:pPr>
      <w:r>
        <w:rPr>
          <w:rFonts w:ascii="ＭＳ 明朝" w:eastAsia="ＭＳ 明朝" w:hAnsi="ＭＳ 明朝" w:hint="eastAsia"/>
        </w:rPr>
        <w:t>下村研一(</w:t>
      </w:r>
      <w:r>
        <w:rPr>
          <w:rFonts w:ascii="ＭＳ 明朝" w:eastAsia="ＭＳ 明朝" w:hAnsi="ＭＳ 明朝"/>
        </w:rPr>
        <w:t xml:space="preserve">2015) </w:t>
      </w:r>
      <w:r>
        <w:rPr>
          <w:rFonts w:ascii="ＭＳ 明朝" w:eastAsia="ＭＳ 明朝" w:hAnsi="ＭＳ 明朝" w:hint="eastAsia"/>
        </w:rPr>
        <w:t>実験経済学入門　経済学コア・テキスト＆最先端、新世社</w:t>
      </w:r>
    </w:p>
    <w:p w14:paraId="744837C2" w14:textId="0F2117DE" w:rsidR="003F5F01" w:rsidRDefault="003F5F01" w:rsidP="00B84425">
      <w:pPr>
        <w:rPr>
          <w:rFonts w:ascii="ＭＳ 明朝" w:eastAsia="ＭＳ 明朝" w:hAnsi="ＭＳ 明朝"/>
        </w:rPr>
      </w:pPr>
      <w:r>
        <w:rPr>
          <w:rFonts w:ascii="ＭＳ 明朝" w:eastAsia="ＭＳ 明朝" w:hAnsi="ＭＳ 明朝" w:hint="eastAsia"/>
        </w:rPr>
        <w:t>高野久紀(2007) 「フィールド実験の歩き方」西條辰義編著『実験経済学への招待』第8章　ＮＴＴ出版</w:t>
      </w:r>
    </w:p>
    <w:p w14:paraId="7E91F79E" w14:textId="3F704D07" w:rsidR="00E30A98" w:rsidRDefault="00E30A98" w:rsidP="00E30A98">
      <w:pPr>
        <w:rPr>
          <w:rFonts w:ascii="ＭＳ 明朝" w:eastAsia="ＭＳ 明朝" w:hAnsi="ＭＳ 明朝"/>
        </w:rPr>
      </w:pPr>
    </w:p>
    <w:p w14:paraId="5247E4B3" w14:textId="701155B0" w:rsidR="005E2007" w:rsidRDefault="005E2007" w:rsidP="00E30A98">
      <w:pPr>
        <w:rPr>
          <w:rFonts w:ascii="ＭＳ 明朝" w:eastAsia="ＭＳ 明朝" w:hAnsi="ＭＳ 明朝"/>
        </w:rPr>
      </w:pPr>
    </w:p>
    <w:p w14:paraId="64113AEB" w14:textId="63E30375" w:rsidR="005E2007" w:rsidRDefault="005E2007" w:rsidP="00E30A98">
      <w:pPr>
        <w:rPr>
          <w:rFonts w:ascii="ＭＳ 明朝" w:eastAsia="ＭＳ 明朝" w:hAnsi="ＭＳ 明朝"/>
        </w:rPr>
      </w:pPr>
      <w:r>
        <w:rPr>
          <w:rFonts w:ascii="ＭＳ 明朝" w:eastAsia="ＭＳ 明朝" w:hAnsi="ＭＳ 明朝" w:hint="eastAsia"/>
        </w:rPr>
        <w:t>図13-2</w:t>
      </w:r>
    </w:p>
    <w:p w14:paraId="77946AFA" w14:textId="5134E208" w:rsidR="005E2007" w:rsidRDefault="005E2007" w:rsidP="00E30A98">
      <w:pPr>
        <w:rPr>
          <w:rFonts w:ascii="ＭＳ 明朝" w:eastAsia="ＭＳ 明朝" w:hAnsi="ＭＳ 明朝"/>
        </w:rPr>
      </w:pPr>
      <w:r>
        <w:rPr>
          <w:noProof/>
        </w:rPr>
        <w:lastRenderedPageBreak/>
        <w:drawing>
          <wp:inline distT="0" distB="0" distL="0" distR="0" wp14:anchorId="74D0228C" wp14:editId="6FCA464C">
            <wp:extent cx="2857500" cy="2139950"/>
            <wp:effectExtent l="0" t="0" r="0" b="0"/>
            <wp:docPr id="2" name="図 2" descr="IMG_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13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39950"/>
                    </a:xfrm>
                    <a:prstGeom prst="rect">
                      <a:avLst/>
                    </a:prstGeom>
                    <a:noFill/>
                    <a:ln>
                      <a:noFill/>
                    </a:ln>
                  </pic:spPr>
                </pic:pic>
              </a:graphicData>
            </a:graphic>
          </wp:inline>
        </w:drawing>
      </w:r>
    </w:p>
    <w:p w14:paraId="681E3D01" w14:textId="6B4DB45E" w:rsidR="005E2007" w:rsidRDefault="005E2007" w:rsidP="00E30A98">
      <w:pPr>
        <w:rPr>
          <w:rFonts w:ascii="ＭＳ 明朝" w:eastAsia="ＭＳ 明朝" w:hAnsi="ＭＳ 明朝"/>
        </w:rPr>
      </w:pPr>
      <w:r>
        <w:rPr>
          <w:rFonts w:ascii="ＭＳ 明朝" w:eastAsia="ＭＳ 明朝" w:hAnsi="ＭＳ 明朝" w:hint="eastAsia"/>
        </w:rPr>
        <w:t>大阪大学大学院経済学研究科の情報処理室</w:t>
      </w:r>
    </w:p>
    <w:p w14:paraId="5EEFE4E3" w14:textId="77777777" w:rsidR="005E2007" w:rsidRPr="005E2007" w:rsidRDefault="005E2007" w:rsidP="00E30A98">
      <w:pPr>
        <w:rPr>
          <w:rFonts w:ascii="ＭＳ 明朝" w:eastAsia="ＭＳ 明朝" w:hAnsi="ＭＳ 明朝"/>
        </w:rPr>
      </w:pPr>
    </w:p>
    <w:sectPr w:rsidR="005E2007" w:rsidRPr="005E2007">
      <w:footerReference w:type="default" r:id="rId12"/>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岡山 義信" w:date="2017-06-02T22:57:00Z" w:initials="岡山">
    <w:p w14:paraId="68F0AB6E" w14:textId="6B378D11" w:rsidR="00AB198D" w:rsidRDefault="00AB198D">
      <w:pPr>
        <w:pStyle w:val="ad"/>
        <w:rPr>
          <w:rFonts w:hint="eastAsia"/>
        </w:rPr>
      </w:pPr>
      <w:r>
        <w:rPr>
          <w:rStyle w:val="ac"/>
        </w:rPr>
        <w:annotationRef/>
      </w:r>
      <w:r>
        <w:rPr>
          <w:rFonts w:hint="eastAsia"/>
        </w:rPr>
        <w:t>ここをブックガイドといたしましょうか。</w:t>
      </w:r>
      <w:bookmarkStart w:id="22" w:name="_GoBack"/>
      <w:bookmarkEnd w:id="22"/>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BCD95" w14:textId="77777777" w:rsidR="00170946" w:rsidRDefault="00170946" w:rsidP="00F86921">
      <w:r>
        <w:separator/>
      </w:r>
    </w:p>
  </w:endnote>
  <w:endnote w:type="continuationSeparator" w:id="0">
    <w:p w14:paraId="434485D4" w14:textId="77777777" w:rsidR="00170946" w:rsidRDefault="00170946" w:rsidP="00F8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游明朝">
    <w:altName w:val="ＭＳ 明朝"/>
    <w:charset w:val="80"/>
    <w:family w:val="roman"/>
    <w:pitch w:val="variable"/>
    <w:sig w:usb0="800002E7" w:usb1="2AC7FCF0" w:usb2="00000012" w:usb3="00000000" w:csb0="0002009F" w:csb1="00000000"/>
  </w:font>
  <w:font w:name="游ゴシック Light">
    <w:altName w:val="ＭＳ ゴシック"/>
    <w:charset w:val="80"/>
    <w:family w:val="modern"/>
    <w:pitch w:val="variable"/>
    <w:sig w:usb0="E00002FF" w:usb1="2AC7FDFF" w:usb2="00000016" w:usb3="00000000" w:csb0="0002009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9333744"/>
      <w:docPartObj>
        <w:docPartGallery w:val="Page Numbers (Bottom of Page)"/>
        <w:docPartUnique/>
      </w:docPartObj>
    </w:sdtPr>
    <w:sdtEndPr/>
    <w:sdtContent>
      <w:p w14:paraId="71FD9196" w14:textId="71D66DCA" w:rsidR="00C34D30" w:rsidRDefault="00C34D30">
        <w:pPr>
          <w:pStyle w:val="a6"/>
          <w:jc w:val="center"/>
        </w:pPr>
        <w:r>
          <w:fldChar w:fldCharType="begin"/>
        </w:r>
        <w:r>
          <w:instrText>PAGE   \* MERGEFORMAT</w:instrText>
        </w:r>
        <w:r>
          <w:fldChar w:fldCharType="separate"/>
        </w:r>
        <w:r w:rsidR="00AB198D" w:rsidRPr="00AB198D">
          <w:rPr>
            <w:noProof/>
            <w:lang w:val="ja-JP"/>
          </w:rPr>
          <w:t>16</w:t>
        </w:r>
        <w:r>
          <w:fldChar w:fldCharType="end"/>
        </w:r>
      </w:p>
    </w:sdtContent>
  </w:sdt>
  <w:p w14:paraId="27C70DD9" w14:textId="77777777" w:rsidR="00C34D30" w:rsidRDefault="00C34D30">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E5469" w14:textId="77777777" w:rsidR="00170946" w:rsidRDefault="00170946" w:rsidP="00F86921">
      <w:r>
        <w:separator/>
      </w:r>
    </w:p>
  </w:footnote>
  <w:footnote w:type="continuationSeparator" w:id="0">
    <w:p w14:paraId="73264D0B" w14:textId="77777777" w:rsidR="00170946" w:rsidRDefault="00170946" w:rsidP="00F86921">
      <w:r>
        <w:continuationSeparator/>
      </w:r>
    </w:p>
  </w:footnote>
  <w:footnote w:id="1">
    <w:p w14:paraId="78F00B8B" w14:textId="77777777" w:rsidR="00C34D30" w:rsidRPr="000F1D07" w:rsidRDefault="00C34D30" w:rsidP="00E141AF">
      <w:pPr>
        <w:ind w:firstLineChars="50" w:firstLine="90"/>
        <w:rPr>
          <w:rFonts w:ascii="ＭＳ 明朝" w:eastAsia="ＭＳ 明朝" w:hAnsi="ＭＳ 明朝"/>
          <w:sz w:val="18"/>
          <w:szCs w:val="18"/>
        </w:rPr>
      </w:pPr>
      <w:r w:rsidRPr="000F1D07">
        <w:rPr>
          <w:rStyle w:val="aa"/>
          <w:sz w:val="18"/>
          <w:szCs w:val="18"/>
        </w:rPr>
        <w:footnoteRef/>
      </w:r>
      <w:r w:rsidRPr="000F1D07">
        <w:rPr>
          <w:sz w:val="18"/>
          <w:szCs w:val="18"/>
        </w:rPr>
        <w:t xml:space="preserve"> </w:t>
      </w:r>
      <w:r w:rsidRPr="000F1D07">
        <w:rPr>
          <w:rFonts w:hint="eastAsia"/>
          <w:sz w:val="18"/>
          <w:szCs w:val="18"/>
        </w:rPr>
        <w:t>参考となる</w:t>
      </w:r>
      <w:r w:rsidRPr="000F1D07">
        <w:rPr>
          <w:rFonts w:ascii="ＭＳ 明朝" w:eastAsia="ＭＳ 明朝" w:hAnsi="ＭＳ 明朝" w:hint="eastAsia"/>
          <w:sz w:val="18"/>
          <w:szCs w:val="18"/>
        </w:rPr>
        <w:t>サーベイとしては、</w:t>
      </w:r>
      <w:r w:rsidRPr="000F1D07">
        <w:rPr>
          <w:rFonts w:ascii="Times New Roman" w:eastAsia="ＭＳ 明朝" w:hAnsi="Times New Roman" w:cs="Times New Roman"/>
          <w:sz w:val="18"/>
          <w:szCs w:val="18"/>
        </w:rPr>
        <w:t>Falk and Fehr</w:t>
      </w:r>
      <w:r w:rsidRPr="000F1D07">
        <w:rPr>
          <w:rFonts w:ascii="ＭＳ 明朝" w:eastAsia="ＭＳ 明朝" w:hAnsi="ＭＳ 明朝"/>
          <w:sz w:val="18"/>
          <w:szCs w:val="18"/>
        </w:rPr>
        <w:t xml:space="preserve"> (2003)</w:t>
      </w:r>
      <w:r w:rsidRPr="000F1D07">
        <w:rPr>
          <w:rFonts w:ascii="ＭＳ 明朝" w:eastAsia="ＭＳ 明朝" w:hAnsi="ＭＳ 明朝" w:hint="eastAsia"/>
          <w:sz w:val="18"/>
          <w:szCs w:val="18"/>
        </w:rPr>
        <w:t>や</w:t>
      </w:r>
      <w:proofErr w:type="spellStart"/>
      <w:r w:rsidRPr="000F1D07">
        <w:rPr>
          <w:rFonts w:ascii="Times New Roman" w:eastAsia="ＭＳ 明朝" w:hAnsi="Times New Roman" w:cs="Times New Roman"/>
          <w:sz w:val="18"/>
          <w:szCs w:val="18"/>
        </w:rPr>
        <w:t>Charness</w:t>
      </w:r>
      <w:proofErr w:type="spellEnd"/>
      <w:r w:rsidRPr="000F1D07">
        <w:rPr>
          <w:rFonts w:ascii="Times New Roman" w:eastAsia="ＭＳ 明朝" w:hAnsi="Times New Roman" w:cs="Times New Roman"/>
          <w:sz w:val="18"/>
          <w:szCs w:val="18"/>
        </w:rPr>
        <w:t xml:space="preserve"> and Kuhn </w:t>
      </w:r>
      <w:r w:rsidRPr="000F1D07">
        <w:rPr>
          <w:rFonts w:ascii="ＭＳ 明朝" w:eastAsia="ＭＳ 明朝" w:hAnsi="ＭＳ 明朝"/>
          <w:sz w:val="18"/>
          <w:szCs w:val="18"/>
        </w:rPr>
        <w:t>(2011)</w:t>
      </w:r>
      <w:r w:rsidRPr="000F1D07">
        <w:rPr>
          <w:rFonts w:ascii="ＭＳ 明朝" w:eastAsia="ＭＳ 明朝" w:hAnsi="ＭＳ 明朝" w:hint="eastAsia"/>
          <w:sz w:val="18"/>
          <w:szCs w:val="18"/>
        </w:rPr>
        <w:t>がある。</w:t>
      </w:r>
    </w:p>
    <w:p w14:paraId="31261CAF" w14:textId="0F382BAB" w:rsidR="00C34D30" w:rsidRPr="00E141AF" w:rsidRDefault="00C34D30">
      <w:pPr>
        <w:pStyle w:val="a8"/>
      </w:pPr>
    </w:p>
  </w:footnote>
  <w:footnote w:id="2">
    <w:p w14:paraId="2E7ECFE8" w14:textId="3B8DB6AC" w:rsidR="00C34D30" w:rsidRPr="00187D21" w:rsidRDefault="00C34D30">
      <w:pPr>
        <w:pStyle w:val="a8"/>
        <w:rPr>
          <w:sz w:val="18"/>
          <w:szCs w:val="18"/>
        </w:rPr>
      </w:pPr>
      <w:r>
        <w:rPr>
          <w:rStyle w:val="aa"/>
        </w:rPr>
        <w:footnoteRef/>
      </w:r>
      <w:r>
        <w:t xml:space="preserve"> </w:t>
      </w:r>
      <w:r>
        <w:rPr>
          <w:rFonts w:hint="eastAsia"/>
          <w:sz w:val="18"/>
          <w:szCs w:val="18"/>
        </w:rPr>
        <w:t>List</w:t>
      </w:r>
      <w:r>
        <w:rPr>
          <w:sz w:val="18"/>
          <w:szCs w:val="18"/>
        </w:rPr>
        <w:t xml:space="preserve"> and </w:t>
      </w:r>
      <w:proofErr w:type="spellStart"/>
      <w:r>
        <w:rPr>
          <w:sz w:val="18"/>
          <w:szCs w:val="18"/>
        </w:rPr>
        <w:t>Rasul</w:t>
      </w:r>
      <w:proofErr w:type="spellEnd"/>
      <w:r>
        <w:rPr>
          <w:sz w:val="18"/>
          <w:szCs w:val="18"/>
        </w:rPr>
        <w:t xml:space="preserve"> (2011)</w:t>
      </w:r>
      <w:r>
        <w:rPr>
          <w:rFonts w:hint="eastAsia"/>
          <w:sz w:val="18"/>
          <w:szCs w:val="18"/>
        </w:rPr>
        <w:t>は紹介した3種類のフィールド実験の日本語訳は、澤田（2016）や高野(200</w:t>
      </w:r>
      <w:r>
        <w:rPr>
          <w:sz w:val="18"/>
          <w:szCs w:val="18"/>
        </w:rPr>
        <w:t>7)</w:t>
      </w:r>
      <w:r>
        <w:rPr>
          <w:rFonts w:hint="eastAsia"/>
          <w:sz w:val="18"/>
          <w:szCs w:val="18"/>
        </w:rPr>
        <w:t>に従う。</w:t>
      </w:r>
    </w:p>
  </w:footnote>
  <w:footnote w:id="3">
    <w:p w14:paraId="35A7E723" w14:textId="6A228B6D" w:rsidR="00C34D30" w:rsidRPr="000F1D07" w:rsidRDefault="00C34D30">
      <w:pPr>
        <w:pStyle w:val="a8"/>
        <w:rPr>
          <w:sz w:val="18"/>
          <w:szCs w:val="18"/>
        </w:rPr>
      </w:pPr>
      <w:r w:rsidRPr="000F1D07">
        <w:rPr>
          <w:rStyle w:val="aa"/>
          <w:sz w:val="18"/>
          <w:szCs w:val="18"/>
        </w:rPr>
        <w:footnoteRef/>
      </w:r>
      <w:r w:rsidRPr="000F1D07">
        <w:rPr>
          <w:sz w:val="18"/>
          <w:szCs w:val="18"/>
        </w:rPr>
        <w:t xml:space="preserve"> </w:t>
      </w:r>
      <w:r w:rsidRPr="00073B05">
        <w:rPr>
          <w:rFonts w:hint="eastAsia"/>
          <w:sz w:val="18"/>
          <w:szCs w:val="18"/>
        </w:rPr>
        <w:t>最後通牒ゲームは、</w:t>
      </w:r>
      <w:r w:rsidRPr="000F1D07">
        <w:rPr>
          <w:rFonts w:hint="eastAsia"/>
          <w:sz w:val="18"/>
          <w:szCs w:val="18"/>
        </w:rPr>
        <w:t>「提示者」と「受け手」がペアを組んで行うゲームである。まず</w:t>
      </w:r>
      <w:r w:rsidRPr="00073B05">
        <w:rPr>
          <w:rFonts w:hint="eastAsia"/>
          <w:sz w:val="18"/>
          <w:szCs w:val="18"/>
        </w:rPr>
        <w:t>提示者</w:t>
      </w:r>
      <w:r>
        <w:rPr>
          <w:rFonts w:hint="eastAsia"/>
          <w:sz w:val="18"/>
          <w:szCs w:val="18"/>
        </w:rPr>
        <w:t>は、自身の初期保有金から</w:t>
      </w:r>
      <w:r w:rsidRPr="000F1D07">
        <w:rPr>
          <w:rFonts w:hint="eastAsia"/>
          <w:sz w:val="18"/>
          <w:szCs w:val="18"/>
        </w:rPr>
        <w:t>受け手に渡す提示金額を伝える。受け手が承諾すれば、その金額を</w:t>
      </w:r>
      <w:r>
        <w:rPr>
          <w:rFonts w:hint="eastAsia"/>
          <w:sz w:val="18"/>
          <w:szCs w:val="18"/>
        </w:rPr>
        <w:t>受け手は</w:t>
      </w:r>
      <w:r w:rsidRPr="000F1D07">
        <w:rPr>
          <w:rFonts w:hint="eastAsia"/>
          <w:sz w:val="18"/>
          <w:szCs w:val="18"/>
        </w:rPr>
        <w:t>獲得し、残りは提示者が受け取る。もし受け手が提示金額を拒否すれば、両者とも獲得金額はゼロとなる。</w:t>
      </w:r>
    </w:p>
  </w:footnote>
  <w:footnote w:id="4">
    <w:p w14:paraId="2DBCF8F7" w14:textId="21BE8BF9" w:rsidR="00C34D30" w:rsidRPr="000F1D07" w:rsidRDefault="00C34D30">
      <w:pPr>
        <w:pStyle w:val="a8"/>
        <w:rPr>
          <w:sz w:val="18"/>
          <w:szCs w:val="18"/>
        </w:rPr>
      </w:pPr>
      <w:r>
        <w:rPr>
          <w:rStyle w:val="aa"/>
        </w:rPr>
        <w:footnoteRef/>
      </w:r>
      <w:r>
        <w:t xml:space="preserve"> </w:t>
      </w:r>
      <w:r>
        <w:rPr>
          <w:rFonts w:hint="eastAsia"/>
          <w:sz w:val="18"/>
          <w:szCs w:val="18"/>
        </w:rPr>
        <w:t>脳内の血流の変化を観察する装置(MR</w:t>
      </w:r>
      <w:r>
        <w:rPr>
          <w:sz w:val="18"/>
          <w:szCs w:val="18"/>
        </w:rPr>
        <w:t>I)</w:t>
      </w:r>
      <w:r>
        <w:rPr>
          <w:rFonts w:hint="eastAsia"/>
          <w:sz w:val="18"/>
          <w:szCs w:val="18"/>
        </w:rPr>
        <w:t>を使うような神経経済学分野の実験の場合、通常の経済実験に比べて、より一層参加者の健康状態に配慮する必要がある。</w:t>
      </w:r>
    </w:p>
  </w:footnote>
  <w:footnote w:id="5">
    <w:p w14:paraId="21657DDD" w14:textId="50D3FB22" w:rsidR="00C34D30" w:rsidRPr="000F1D07" w:rsidRDefault="00C34D30">
      <w:pPr>
        <w:pStyle w:val="a8"/>
        <w:rPr>
          <w:sz w:val="18"/>
          <w:szCs w:val="18"/>
        </w:rPr>
      </w:pPr>
      <w:r w:rsidRPr="000F1D07">
        <w:rPr>
          <w:rStyle w:val="aa"/>
          <w:sz w:val="18"/>
          <w:szCs w:val="18"/>
        </w:rPr>
        <w:footnoteRef/>
      </w:r>
      <w:r w:rsidR="004853A6">
        <w:rPr>
          <w:rFonts w:hint="eastAsia"/>
          <w:sz w:val="18"/>
          <w:szCs w:val="18"/>
        </w:rPr>
        <w:t>最近は、実験指示書</w:t>
      </w:r>
      <w:r w:rsidRPr="000F1D07">
        <w:rPr>
          <w:rFonts w:hint="eastAsia"/>
          <w:sz w:val="18"/>
          <w:szCs w:val="18"/>
        </w:rPr>
        <w:t>を読み上げる音声読み上げソフトを利用して参加者に説明するケースが多い。</w:t>
      </w:r>
    </w:p>
  </w:footnote>
  <w:footnote w:id="6">
    <w:p w14:paraId="002A9AF4" w14:textId="177C810B" w:rsidR="00C34D30" w:rsidRPr="000F1D07" w:rsidRDefault="00C34D30">
      <w:pPr>
        <w:pStyle w:val="a8"/>
        <w:rPr>
          <w:rFonts w:ascii="Times New Roman" w:eastAsiaTheme="minorHAnsi" w:hAnsi="Times New Roman" w:cs="Times New Roman"/>
          <w:sz w:val="18"/>
          <w:szCs w:val="18"/>
        </w:rPr>
      </w:pPr>
      <w:r>
        <w:rPr>
          <w:rStyle w:val="aa"/>
        </w:rPr>
        <w:footnoteRef/>
      </w:r>
      <w:r>
        <w:t xml:space="preserve"> </w:t>
      </w:r>
      <w:proofErr w:type="spellStart"/>
      <w:r>
        <w:rPr>
          <w:rFonts w:ascii="Times New Roman" w:eastAsiaTheme="minorHAnsi" w:hAnsi="Times New Roman" w:cs="Times New Roman" w:hint="cs"/>
          <w:sz w:val="18"/>
          <w:szCs w:val="18"/>
        </w:rPr>
        <w:t>Char</w:t>
      </w:r>
      <w:r>
        <w:rPr>
          <w:rFonts w:ascii="Times New Roman" w:eastAsiaTheme="minorHAnsi" w:hAnsi="Times New Roman" w:cs="Times New Roman"/>
          <w:sz w:val="18"/>
          <w:szCs w:val="18"/>
        </w:rPr>
        <w:t>ness</w:t>
      </w:r>
      <w:proofErr w:type="spellEnd"/>
      <w:r>
        <w:rPr>
          <w:rFonts w:ascii="Times New Roman" w:eastAsiaTheme="minorHAnsi" w:hAnsi="Times New Roman" w:cs="Times New Roman"/>
          <w:sz w:val="18"/>
          <w:szCs w:val="18"/>
        </w:rPr>
        <w:t xml:space="preserve"> et al. (2012)</w:t>
      </w:r>
      <w:r>
        <w:rPr>
          <w:rFonts w:ascii="Times New Roman" w:eastAsiaTheme="minorHAnsi" w:hAnsi="Times New Roman" w:cs="Times New Roman" w:hint="eastAsia"/>
          <w:sz w:val="18"/>
          <w:szCs w:val="18"/>
        </w:rPr>
        <w:t>は、</w:t>
      </w:r>
      <w:r>
        <w:rPr>
          <w:rFonts w:eastAsiaTheme="minorHAnsi" w:hint="eastAsia"/>
          <w:sz w:val="18"/>
          <w:szCs w:val="18"/>
        </w:rPr>
        <w:t>参加者間計画法と参加者内計画法の違いや問題点について解説している。</w:t>
      </w:r>
    </w:p>
  </w:footnote>
  <w:footnote w:id="7">
    <w:p w14:paraId="71F5FAC4" w14:textId="2A54DB63" w:rsidR="00C34D30" w:rsidRPr="000F1D07" w:rsidRDefault="00C34D30">
      <w:pPr>
        <w:pStyle w:val="a8"/>
        <w:rPr>
          <w:sz w:val="18"/>
          <w:szCs w:val="18"/>
        </w:rPr>
      </w:pPr>
      <w:r w:rsidRPr="000F1D07">
        <w:rPr>
          <w:rStyle w:val="aa"/>
          <w:sz w:val="18"/>
          <w:szCs w:val="18"/>
        </w:rPr>
        <w:footnoteRef/>
      </w:r>
      <w:r w:rsidRPr="000F1D07">
        <w:rPr>
          <w:sz w:val="18"/>
          <w:szCs w:val="18"/>
        </w:rPr>
        <w:t xml:space="preserve"> </w:t>
      </w:r>
      <w:r w:rsidRPr="000F1D07">
        <w:rPr>
          <w:rFonts w:hint="eastAsia"/>
          <w:sz w:val="18"/>
          <w:szCs w:val="18"/>
        </w:rPr>
        <w:t>サーチできるラウンド数は無限だが、手元のポイントを拒絶し、次のラウンドに進む時、ある確率で強制的に終了させられる「無期限サーチ・モデル」のラボ実験もある。</w:t>
      </w:r>
    </w:p>
  </w:footnote>
  <w:footnote w:id="8">
    <w:p w14:paraId="31D512DB" w14:textId="1150413D" w:rsidR="00C34D30" w:rsidRPr="000F1D07" w:rsidRDefault="00C34D30">
      <w:pPr>
        <w:pStyle w:val="a8"/>
        <w:rPr>
          <w:rFonts w:ascii="Times New Roman" w:hAnsi="Times New Roman" w:cs="Times New Roman"/>
          <w:sz w:val="18"/>
          <w:szCs w:val="18"/>
        </w:rPr>
      </w:pPr>
      <w:r>
        <w:rPr>
          <w:rStyle w:val="aa"/>
        </w:rPr>
        <w:footnoteRef/>
      </w:r>
      <w:r>
        <w:t xml:space="preserve"> </w:t>
      </w:r>
      <w:proofErr w:type="spellStart"/>
      <w:r w:rsidRPr="000F1D07">
        <w:rPr>
          <w:rFonts w:ascii="Times New Roman" w:hAnsi="Times New Roman" w:cs="Times New Roman" w:hint="eastAsia"/>
          <w:sz w:val="18"/>
          <w:szCs w:val="18"/>
        </w:rPr>
        <w:t>Cro</w:t>
      </w:r>
      <w:r w:rsidRPr="000F1D07">
        <w:rPr>
          <w:rFonts w:ascii="Times New Roman" w:hAnsi="Times New Roman" w:cs="Times New Roman"/>
          <w:sz w:val="18"/>
          <w:szCs w:val="18"/>
        </w:rPr>
        <w:t>son</w:t>
      </w:r>
      <w:proofErr w:type="spellEnd"/>
      <w:r w:rsidRPr="000F1D07">
        <w:rPr>
          <w:rFonts w:ascii="Times New Roman" w:hAnsi="Times New Roman" w:cs="Times New Roman"/>
          <w:sz w:val="18"/>
          <w:szCs w:val="18"/>
        </w:rPr>
        <w:t xml:space="preserve"> and </w:t>
      </w:r>
      <w:proofErr w:type="spellStart"/>
      <w:r w:rsidRPr="000F1D07">
        <w:rPr>
          <w:rFonts w:ascii="Times New Roman" w:hAnsi="Times New Roman" w:cs="Times New Roman"/>
          <w:sz w:val="18"/>
          <w:szCs w:val="18"/>
        </w:rPr>
        <w:t>Gneezy</w:t>
      </w:r>
      <w:proofErr w:type="spellEnd"/>
      <w:r w:rsidRPr="000F1D07">
        <w:rPr>
          <w:rFonts w:ascii="Times New Roman" w:hAnsi="Times New Roman" w:cs="Times New Roman"/>
          <w:sz w:val="18"/>
          <w:szCs w:val="18"/>
        </w:rPr>
        <w:t xml:space="preserve"> (2009)</w:t>
      </w:r>
      <w:r w:rsidRPr="000F1D07">
        <w:rPr>
          <w:rFonts w:ascii="Times New Roman" w:hAnsi="Times New Roman" w:cs="Times New Roman" w:hint="eastAsia"/>
          <w:sz w:val="18"/>
          <w:szCs w:val="18"/>
        </w:rPr>
        <w:t>は、経済実験を</w:t>
      </w:r>
      <w:r>
        <w:rPr>
          <w:rFonts w:ascii="Times New Roman" w:hAnsi="Times New Roman" w:cs="Times New Roman" w:hint="eastAsia"/>
          <w:sz w:val="18"/>
          <w:szCs w:val="18"/>
        </w:rPr>
        <w:t>通じて検証された心理的態度における男女間の違いについてサーベイした。</w:t>
      </w:r>
    </w:p>
  </w:footnote>
  <w:footnote w:id="9">
    <w:p w14:paraId="104F1B57" w14:textId="52151230" w:rsidR="00C34D30" w:rsidRPr="000F1D07" w:rsidRDefault="00C34D30">
      <w:pPr>
        <w:pStyle w:val="a8"/>
        <w:rPr>
          <w:rFonts w:ascii="Times New Roman" w:hAnsi="Times New Roman" w:cs="Times New Roman"/>
          <w:sz w:val="18"/>
          <w:szCs w:val="18"/>
        </w:rPr>
      </w:pPr>
      <w:r>
        <w:rPr>
          <w:rStyle w:val="aa"/>
        </w:rPr>
        <w:footnoteRef/>
      </w:r>
      <w:r>
        <w:t xml:space="preserve"> </w:t>
      </w:r>
      <w:r>
        <w:rPr>
          <w:rFonts w:ascii="Times New Roman" w:hAnsi="Times New Roman" w:cs="Times New Roman" w:hint="eastAsia"/>
          <w:sz w:val="18"/>
          <w:szCs w:val="18"/>
        </w:rPr>
        <w:t>男女間の競争心の違いに関する研究として、</w:t>
      </w:r>
      <w:proofErr w:type="spellStart"/>
      <w:r>
        <w:rPr>
          <w:rFonts w:ascii="Times New Roman" w:hAnsi="Times New Roman" w:cs="Times New Roman" w:hint="eastAsia"/>
          <w:sz w:val="18"/>
          <w:szCs w:val="18"/>
        </w:rPr>
        <w:t>Gree</w:t>
      </w:r>
      <w:r>
        <w:rPr>
          <w:rFonts w:ascii="Times New Roman" w:hAnsi="Times New Roman" w:cs="Times New Roman"/>
          <w:sz w:val="18"/>
          <w:szCs w:val="18"/>
        </w:rPr>
        <w:t>zy</w:t>
      </w:r>
      <w:proofErr w:type="spellEnd"/>
      <w:r>
        <w:rPr>
          <w:rFonts w:ascii="Times New Roman" w:hAnsi="Times New Roman" w:cs="Times New Roman"/>
          <w:sz w:val="18"/>
          <w:szCs w:val="18"/>
        </w:rPr>
        <w:t xml:space="preserve"> et al. (2003)</w:t>
      </w:r>
      <w:r>
        <w:rPr>
          <w:rFonts w:ascii="Times New Roman" w:hAnsi="Times New Roman" w:cs="Times New Roman" w:hint="eastAsia"/>
          <w:sz w:val="18"/>
          <w:szCs w:val="18"/>
        </w:rPr>
        <w:t>や</w:t>
      </w:r>
      <w:proofErr w:type="spellStart"/>
      <w:r>
        <w:rPr>
          <w:rFonts w:ascii="Times New Roman" w:hAnsi="Times New Roman" w:cs="Times New Roman" w:hint="eastAsia"/>
          <w:sz w:val="18"/>
          <w:szCs w:val="18"/>
        </w:rPr>
        <w:t>Nieder</w:t>
      </w:r>
      <w:r>
        <w:rPr>
          <w:rFonts w:ascii="Times New Roman" w:hAnsi="Times New Roman" w:cs="Times New Roman"/>
          <w:sz w:val="18"/>
          <w:szCs w:val="18"/>
        </w:rPr>
        <w:t>le</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Vesterlund</w:t>
      </w:r>
      <w:proofErr w:type="spellEnd"/>
      <w:r>
        <w:rPr>
          <w:rFonts w:ascii="Times New Roman" w:hAnsi="Times New Roman" w:cs="Times New Roman"/>
          <w:sz w:val="18"/>
          <w:szCs w:val="18"/>
        </w:rPr>
        <w:t xml:space="preserve"> (2007)</w:t>
      </w:r>
      <w:r>
        <w:rPr>
          <w:rFonts w:ascii="Times New Roman" w:hAnsi="Times New Roman" w:cs="Times New Roman" w:hint="eastAsia"/>
          <w:sz w:val="18"/>
          <w:szCs w:val="18"/>
        </w:rPr>
        <w:t>がある。</w:t>
      </w:r>
      <w:r>
        <w:rPr>
          <w:rFonts w:ascii="Times New Roman" w:hAnsi="Times New Roman" w:cs="Times New Roman"/>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A467C"/>
    <w:multiLevelType w:val="hybridMultilevel"/>
    <w:tmpl w:val="817292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86500AC"/>
    <w:multiLevelType w:val="hybridMultilevel"/>
    <w:tmpl w:val="101C88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22F13F5"/>
    <w:multiLevelType w:val="hybridMultilevel"/>
    <w:tmpl w:val="E4924B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28B3023"/>
    <w:multiLevelType w:val="hybridMultilevel"/>
    <w:tmpl w:val="D7069A22"/>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32BB797F"/>
    <w:multiLevelType w:val="hybridMultilevel"/>
    <w:tmpl w:val="A12CC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5873EF4"/>
    <w:multiLevelType w:val="hybridMultilevel"/>
    <w:tmpl w:val="2B0A6FAA"/>
    <w:lvl w:ilvl="0" w:tplc="9A9AB6C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6C24D5E"/>
    <w:multiLevelType w:val="hybridMultilevel"/>
    <w:tmpl w:val="4AB2F2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FDC65C1"/>
    <w:multiLevelType w:val="hybridMultilevel"/>
    <w:tmpl w:val="04B0383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C5C7827"/>
    <w:multiLevelType w:val="hybridMultilevel"/>
    <w:tmpl w:val="9174B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6077031B"/>
    <w:multiLevelType w:val="hybridMultilevel"/>
    <w:tmpl w:val="7E2E50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66701869"/>
    <w:multiLevelType w:val="hybridMultilevel"/>
    <w:tmpl w:val="3DC4D5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9"/>
  </w:num>
  <w:num w:numId="3">
    <w:abstractNumId w:val="7"/>
  </w:num>
  <w:num w:numId="4">
    <w:abstractNumId w:val="2"/>
  </w:num>
  <w:num w:numId="5">
    <w:abstractNumId w:val="4"/>
  </w:num>
  <w:num w:numId="6">
    <w:abstractNumId w:val="8"/>
  </w:num>
  <w:num w:numId="7">
    <w:abstractNumId w:val="0"/>
  </w:num>
  <w:num w:numId="8">
    <w:abstractNumId w:val="10"/>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63C"/>
    <w:rsid w:val="000005A2"/>
    <w:rsid w:val="0000128E"/>
    <w:rsid w:val="00003E65"/>
    <w:rsid w:val="000041C2"/>
    <w:rsid w:val="00004A2F"/>
    <w:rsid w:val="00006135"/>
    <w:rsid w:val="00007F14"/>
    <w:rsid w:val="00011AF9"/>
    <w:rsid w:val="000122A0"/>
    <w:rsid w:val="00012B6C"/>
    <w:rsid w:val="000142E8"/>
    <w:rsid w:val="00014B88"/>
    <w:rsid w:val="000158A5"/>
    <w:rsid w:val="000206C9"/>
    <w:rsid w:val="00022048"/>
    <w:rsid w:val="00022A26"/>
    <w:rsid w:val="00030D70"/>
    <w:rsid w:val="0003462C"/>
    <w:rsid w:val="00036BD5"/>
    <w:rsid w:val="00037AB5"/>
    <w:rsid w:val="00040225"/>
    <w:rsid w:val="00045A9E"/>
    <w:rsid w:val="0004678C"/>
    <w:rsid w:val="00047F7A"/>
    <w:rsid w:val="00051111"/>
    <w:rsid w:val="000524AC"/>
    <w:rsid w:val="0005428C"/>
    <w:rsid w:val="00055577"/>
    <w:rsid w:val="00055D51"/>
    <w:rsid w:val="00056C9F"/>
    <w:rsid w:val="00056F58"/>
    <w:rsid w:val="0006438B"/>
    <w:rsid w:val="00064FFD"/>
    <w:rsid w:val="000656B1"/>
    <w:rsid w:val="000704F1"/>
    <w:rsid w:val="000714A5"/>
    <w:rsid w:val="00071E8F"/>
    <w:rsid w:val="00073B05"/>
    <w:rsid w:val="00074F7E"/>
    <w:rsid w:val="00076751"/>
    <w:rsid w:val="00083D24"/>
    <w:rsid w:val="000852BC"/>
    <w:rsid w:val="00086C5B"/>
    <w:rsid w:val="000900A8"/>
    <w:rsid w:val="00090991"/>
    <w:rsid w:val="0009323E"/>
    <w:rsid w:val="00095465"/>
    <w:rsid w:val="00097D8E"/>
    <w:rsid w:val="000A0D14"/>
    <w:rsid w:val="000A2E85"/>
    <w:rsid w:val="000A3BF2"/>
    <w:rsid w:val="000A5977"/>
    <w:rsid w:val="000A6A1C"/>
    <w:rsid w:val="000B168C"/>
    <w:rsid w:val="000B2E2E"/>
    <w:rsid w:val="000B3261"/>
    <w:rsid w:val="000B3C1A"/>
    <w:rsid w:val="000C4ADD"/>
    <w:rsid w:val="000C512C"/>
    <w:rsid w:val="000C5B3B"/>
    <w:rsid w:val="000C7422"/>
    <w:rsid w:val="000D1331"/>
    <w:rsid w:val="000D2479"/>
    <w:rsid w:val="000D3EA8"/>
    <w:rsid w:val="000D536D"/>
    <w:rsid w:val="000E36CC"/>
    <w:rsid w:val="000E3899"/>
    <w:rsid w:val="000E3AB0"/>
    <w:rsid w:val="000E5E34"/>
    <w:rsid w:val="000E6583"/>
    <w:rsid w:val="000F1D07"/>
    <w:rsid w:val="000F1FE6"/>
    <w:rsid w:val="000F2F8D"/>
    <w:rsid w:val="000F3595"/>
    <w:rsid w:val="000F6E87"/>
    <w:rsid w:val="000F7BBB"/>
    <w:rsid w:val="00101981"/>
    <w:rsid w:val="00103E31"/>
    <w:rsid w:val="00105108"/>
    <w:rsid w:val="001060C5"/>
    <w:rsid w:val="0010689D"/>
    <w:rsid w:val="00106C1A"/>
    <w:rsid w:val="00106E7B"/>
    <w:rsid w:val="00111214"/>
    <w:rsid w:val="00112660"/>
    <w:rsid w:val="00121DF8"/>
    <w:rsid w:val="00124DBD"/>
    <w:rsid w:val="00126131"/>
    <w:rsid w:val="00126139"/>
    <w:rsid w:val="0013311C"/>
    <w:rsid w:val="00133820"/>
    <w:rsid w:val="00135A32"/>
    <w:rsid w:val="001365FC"/>
    <w:rsid w:val="0014378F"/>
    <w:rsid w:val="00147ED5"/>
    <w:rsid w:val="00150EB8"/>
    <w:rsid w:val="0015272F"/>
    <w:rsid w:val="00154F57"/>
    <w:rsid w:val="00155C4D"/>
    <w:rsid w:val="00156CCB"/>
    <w:rsid w:val="00157DE9"/>
    <w:rsid w:val="00157F60"/>
    <w:rsid w:val="001606FB"/>
    <w:rsid w:val="00167BCF"/>
    <w:rsid w:val="00167E65"/>
    <w:rsid w:val="00170946"/>
    <w:rsid w:val="00171711"/>
    <w:rsid w:val="001741F1"/>
    <w:rsid w:val="001741FE"/>
    <w:rsid w:val="00176ABA"/>
    <w:rsid w:val="00180B28"/>
    <w:rsid w:val="00180C3B"/>
    <w:rsid w:val="001839FE"/>
    <w:rsid w:val="00184952"/>
    <w:rsid w:val="00185383"/>
    <w:rsid w:val="00187D21"/>
    <w:rsid w:val="0019126F"/>
    <w:rsid w:val="00191B20"/>
    <w:rsid w:val="00191DC3"/>
    <w:rsid w:val="0019397C"/>
    <w:rsid w:val="001949D6"/>
    <w:rsid w:val="00197098"/>
    <w:rsid w:val="001A316D"/>
    <w:rsid w:val="001A36D1"/>
    <w:rsid w:val="001A5E18"/>
    <w:rsid w:val="001A6D85"/>
    <w:rsid w:val="001B098F"/>
    <w:rsid w:val="001B28A2"/>
    <w:rsid w:val="001B4585"/>
    <w:rsid w:val="001C3835"/>
    <w:rsid w:val="001C7B21"/>
    <w:rsid w:val="001D1009"/>
    <w:rsid w:val="001D48B8"/>
    <w:rsid w:val="001D5B94"/>
    <w:rsid w:val="001D768E"/>
    <w:rsid w:val="001E202A"/>
    <w:rsid w:val="001E3163"/>
    <w:rsid w:val="001E599E"/>
    <w:rsid w:val="001E6FD8"/>
    <w:rsid w:val="001E7233"/>
    <w:rsid w:val="001F031C"/>
    <w:rsid w:val="001F124E"/>
    <w:rsid w:val="001F130F"/>
    <w:rsid w:val="001F2968"/>
    <w:rsid w:val="001F5AF2"/>
    <w:rsid w:val="001F7083"/>
    <w:rsid w:val="00200429"/>
    <w:rsid w:val="00200797"/>
    <w:rsid w:val="00204F82"/>
    <w:rsid w:val="002050A9"/>
    <w:rsid w:val="0020632F"/>
    <w:rsid w:val="002063C1"/>
    <w:rsid w:val="00211361"/>
    <w:rsid w:val="00214750"/>
    <w:rsid w:val="002151FF"/>
    <w:rsid w:val="00216F77"/>
    <w:rsid w:val="00217E2E"/>
    <w:rsid w:val="002226BD"/>
    <w:rsid w:val="00224714"/>
    <w:rsid w:val="00226244"/>
    <w:rsid w:val="00226D48"/>
    <w:rsid w:val="002308AA"/>
    <w:rsid w:val="00233745"/>
    <w:rsid w:val="00235A51"/>
    <w:rsid w:val="00236936"/>
    <w:rsid w:val="002439E1"/>
    <w:rsid w:val="0024581D"/>
    <w:rsid w:val="0025113F"/>
    <w:rsid w:val="002540F4"/>
    <w:rsid w:val="00254E69"/>
    <w:rsid w:val="00254F1B"/>
    <w:rsid w:val="00255B81"/>
    <w:rsid w:val="00256193"/>
    <w:rsid w:val="00256A9C"/>
    <w:rsid w:val="0025768A"/>
    <w:rsid w:val="002653D0"/>
    <w:rsid w:val="0026695B"/>
    <w:rsid w:val="00271353"/>
    <w:rsid w:val="00271AA1"/>
    <w:rsid w:val="00274CF6"/>
    <w:rsid w:val="00281E63"/>
    <w:rsid w:val="002842A3"/>
    <w:rsid w:val="00286454"/>
    <w:rsid w:val="00286D56"/>
    <w:rsid w:val="002918F6"/>
    <w:rsid w:val="0029215A"/>
    <w:rsid w:val="00292188"/>
    <w:rsid w:val="002933B5"/>
    <w:rsid w:val="00294E23"/>
    <w:rsid w:val="002A3AB4"/>
    <w:rsid w:val="002A4419"/>
    <w:rsid w:val="002A4842"/>
    <w:rsid w:val="002A484C"/>
    <w:rsid w:val="002B2948"/>
    <w:rsid w:val="002B35C2"/>
    <w:rsid w:val="002B59E6"/>
    <w:rsid w:val="002B5E17"/>
    <w:rsid w:val="002B65EF"/>
    <w:rsid w:val="002B69E2"/>
    <w:rsid w:val="002C0D4F"/>
    <w:rsid w:val="002C370D"/>
    <w:rsid w:val="002C4F16"/>
    <w:rsid w:val="002C5269"/>
    <w:rsid w:val="002C53DD"/>
    <w:rsid w:val="002C5656"/>
    <w:rsid w:val="002D3D80"/>
    <w:rsid w:val="002D44B0"/>
    <w:rsid w:val="002D67AA"/>
    <w:rsid w:val="002D6EE8"/>
    <w:rsid w:val="002D70F1"/>
    <w:rsid w:val="002E0D68"/>
    <w:rsid w:val="002E2FED"/>
    <w:rsid w:val="002E5FB6"/>
    <w:rsid w:val="002E6976"/>
    <w:rsid w:val="002E77DD"/>
    <w:rsid w:val="002F0135"/>
    <w:rsid w:val="002F09EA"/>
    <w:rsid w:val="002F0D6E"/>
    <w:rsid w:val="002F543B"/>
    <w:rsid w:val="002F56E9"/>
    <w:rsid w:val="003008CD"/>
    <w:rsid w:val="00303941"/>
    <w:rsid w:val="00304DCE"/>
    <w:rsid w:val="00305EB3"/>
    <w:rsid w:val="0030605E"/>
    <w:rsid w:val="00310A6A"/>
    <w:rsid w:val="0031147F"/>
    <w:rsid w:val="00311D2A"/>
    <w:rsid w:val="003123CB"/>
    <w:rsid w:val="00316D07"/>
    <w:rsid w:val="00320FB3"/>
    <w:rsid w:val="00324ACD"/>
    <w:rsid w:val="0033225C"/>
    <w:rsid w:val="00335197"/>
    <w:rsid w:val="00335836"/>
    <w:rsid w:val="00335E55"/>
    <w:rsid w:val="00336638"/>
    <w:rsid w:val="00337ACD"/>
    <w:rsid w:val="00341FA3"/>
    <w:rsid w:val="003436DC"/>
    <w:rsid w:val="00343851"/>
    <w:rsid w:val="003471B3"/>
    <w:rsid w:val="003472BD"/>
    <w:rsid w:val="00347428"/>
    <w:rsid w:val="003509C3"/>
    <w:rsid w:val="00354CD3"/>
    <w:rsid w:val="00360D27"/>
    <w:rsid w:val="00360FC9"/>
    <w:rsid w:val="0036188D"/>
    <w:rsid w:val="00362508"/>
    <w:rsid w:val="00364EAA"/>
    <w:rsid w:val="00366348"/>
    <w:rsid w:val="003666E3"/>
    <w:rsid w:val="00367DF4"/>
    <w:rsid w:val="00371E98"/>
    <w:rsid w:val="0037526A"/>
    <w:rsid w:val="00381FDB"/>
    <w:rsid w:val="00384E35"/>
    <w:rsid w:val="00386D05"/>
    <w:rsid w:val="003874E9"/>
    <w:rsid w:val="003875B9"/>
    <w:rsid w:val="0039037D"/>
    <w:rsid w:val="003A2D91"/>
    <w:rsid w:val="003A476C"/>
    <w:rsid w:val="003A60BB"/>
    <w:rsid w:val="003A6340"/>
    <w:rsid w:val="003B3831"/>
    <w:rsid w:val="003C1C9B"/>
    <w:rsid w:val="003C314A"/>
    <w:rsid w:val="003C3FE2"/>
    <w:rsid w:val="003D1282"/>
    <w:rsid w:val="003E2C68"/>
    <w:rsid w:val="003E374A"/>
    <w:rsid w:val="003E6662"/>
    <w:rsid w:val="003E6859"/>
    <w:rsid w:val="003E7EEA"/>
    <w:rsid w:val="003F03BC"/>
    <w:rsid w:val="003F2CE4"/>
    <w:rsid w:val="003F30BB"/>
    <w:rsid w:val="003F5F01"/>
    <w:rsid w:val="003F6903"/>
    <w:rsid w:val="003F6B0A"/>
    <w:rsid w:val="00401EED"/>
    <w:rsid w:val="00403A8A"/>
    <w:rsid w:val="00405F91"/>
    <w:rsid w:val="00407E74"/>
    <w:rsid w:val="00410E67"/>
    <w:rsid w:val="00411603"/>
    <w:rsid w:val="004133C4"/>
    <w:rsid w:val="00414FDD"/>
    <w:rsid w:val="00415406"/>
    <w:rsid w:val="00416B4A"/>
    <w:rsid w:val="004247EF"/>
    <w:rsid w:val="00427275"/>
    <w:rsid w:val="00427D75"/>
    <w:rsid w:val="00433810"/>
    <w:rsid w:val="00433F26"/>
    <w:rsid w:val="00436F9A"/>
    <w:rsid w:val="00440789"/>
    <w:rsid w:val="00446C09"/>
    <w:rsid w:val="00446FFE"/>
    <w:rsid w:val="00447B46"/>
    <w:rsid w:val="004500BF"/>
    <w:rsid w:val="004501B0"/>
    <w:rsid w:val="00451491"/>
    <w:rsid w:val="00453DEE"/>
    <w:rsid w:val="00455D9D"/>
    <w:rsid w:val="00455FCD"/>
    <w:rsid w:val="00456983"/>
    <w:rsid w:val="00456E9A"/>
    <w:rsid w:val="00457161"/>
    <w:rsid w:val="00460690"/>
    <w:rsid w:val="004779BA"/>
    <w:rsid w:val="00480889"/>
    <w:rsid w:val="004837FA"/>
    <w:rsid w:val="00483C97"/>
    <w:rsid w:val="004853A6"/>
    <w:rsid w:val="00485A64"/>
    <w:rsid w:val="00486EFF"/>
    <w:rsid w:val="00486FCC"/>
    <w:rsid w:val="00490CDB"/>
    <w:rsid w:val="00494467"/>
    <w:rsid w:val="0049462A"/>
    <w:rsid w:val="004A15B3"/>
    <w:rsid w:val="004A1AC7"/>
    <w:rsid w:val="004A1EA1"/>
    <w:rsid w:val="004A313F"/>
    <w:rsid w:val="004A4501"/>
    <w:rsid w:val="004B2C63"/>
    <w:rsid w:val="004B61FA"/>
    <w:rsid w:val="004B700A"/>
    <w:rsid w:val="004C0C26"/>
    <w:rsid w:val="004C7184"/>
    <w:rsid w:val="004D372F"/>
    <w:rsid w:val="004D3A31"/>
    <w:rsid w:val="004D64F9"/>
    <w:rsid w:val="004D74BD"/>
    <w:rsid w:val="004D7EF2"/>
    <w:rsid w:val="004E2156"/>
    <w:rsid w:val="004E3209"/>
    <w:rsid w:val="004E52A4"/>
    <w:rsid w:val="004E5B09"/>
    <w:rsid w:val="004E7F00"/>
    <w:rsid w:val="004F01F4"/>
    <w:rsid w:val="004F15E6"/>
    <w:rsid w:val="004F16E9"/>
    <w:rsid w:val="004F3ABB"/>
    <w:rsid w:val="004F71F1"/>
    <w:rsid w:val="00501A90"/>
    <w:rsid w:val="00507950"/>
    <w:rsid w:val="0051130E"/>
    <w:rsid w:val="00511912"/>
    <w:rsid w:val="005135D9"/>
    <w:rsid w:val="0051528B"/>
    <w:rsid w:val="0051661E"/>
    <w:rsid w:val="0051747E"/>
    <w:rsid w:val="005212DA"/>
    <w:rsid w:val="00523913"/>
    <w:rsid w:val="00526AD1"/>
    <w:rsid w:val="005323E1"/>
    <w:rsid w:val="00535307"/>
    <w:rsid w:val="00544A49"/>
    <w:rsid w:val="00547164"/>
    <w:rsid w:val="00551983"/>
    <w:rsid w:val="0055315E"/>
    <w:rsid w:val="005546A2"/>
    <w:rsid w:val="0055638D"/>
    <w:rsid w:val="00557F83"/>
    <w:rsid w:val="00563D38"/>
    <w:rsid w:val="005649C5"/>
    <w:rsid w:val="00564A0A"/>
    <w:rsid w:val="0057080B"/>
    <w:rsid w:val="00571EF6"/>
    <w:rsid w:val="00573642"/>
    <w:rsid w:val="005865FA"/>
    <w:rsid w:val="00587CCC"/>
    <w:rsid w:val="00594F90"/>
    <w:rsid w:val="00595F2C"/>
    <w:rsid w:val="005A07D8"/>
    <w:rsid w:val="005A10C0"/>
    <w:rsid w:val="005A1609"/>
    <w:rsid w:val="005A2141"/>
    <w:rsid w:val="005A3F3B"/>
    <w:rsid w:val="005A641B"/>
    <w:rsid w:val="005A7570"/>
    <w:rsid w:val="005A7AFE"/>
    <w:rsid w:val="005A7D23"/>
    <w:rsid w:val="005B0467"/>
    <w:rsid w:val="005B0A62"/>
    <w:rsid w:val="005B325E"/>
    <w:rsid w:val="005B6E6C"/>
    <w:rsid w:val="005B7D26"/>
    <w:rsid w:val="005C07B7"/>
    <w:rsid w:val="005C0A06"/>
    <w:rsid w:val="005C233F"/>
    <w:rsid w:val="005C50FF"/>
    <w:rsid w:val="005D1A64"/>
    <w:rsid w:val="005D716E"/>
    <w:rsid w:val="005E0A39"/>
    <w:rsid w:val="005E2007"/>
    <w:rsid w:val="005E352C"/>
    <w:rsid w:val="005E50BA"/>
    <w:rsid w:val="005E5AD1"/>
    <w:rsid w:val="005F7FC5"/>
    <w:rsid w:val="006005D7"/>
    <w:rsid w:val="00603B97"/>
    <w:rsid w:val="0060539F"/>
    <w:rsid w:val="00605A23"/>
    <w:rsid w:val="006067A3"/>
    <w:rsid w:val="00607287"/>
    <w:rsid w:val="00610ACD"/>
    <w:rsid w:val="00612B96"/>
    <w:rsid w:val="006139DA"/>
    <w:rsid w:val="00614D50"/>
    <w:rsid w:val="00615506"/>
    <w:rsid w:val="006157B2"/>
    <w:rsid w:val="00615F6C"/>
    <w:rsid w:val="00617FD6"/>
    <w:rsid w:val="00624215"/>
    <w:rsid w:val="00627105"/>
    <w:rsid w:val="00635564"/>
    <w:rsid w:val="00635EAC"/>
    <w:rsid w:val="0063732B"/>
    <w:rsid w:val="0063799B"/>
    <w:rsid w:val="0064001E"/>
    <w:rsid w:val="00640D99"/>
    <w:rsid w:val="00641A3C"/>
    <w:rsid w:val="006440F0"/>
    <w:rsid w:val="00645626"/>
    <w:rsid w:val="006469D1"/>
    <w:rsid w:val="0064727E"/>
    <w:rsid w:val="00650CE4"/>
    <w:rsid w:val="00652581"/>
    <w:rsid w:val="00655AFC"/>
    <w:rsid w:val="0065683A"/>
    <w:rsid w:val="006603A2"/>
    <w:rsid w:val="006630A4"/>
    <w:rsid w:val="00663F51"/>
    <w:rsid w:val="0066607C"/>
    <w:rsid w:val="00670403"/>
    <w:rsid w:val="00680BA2"/>
    <w:rsid w:val="0068110E"/>
    <w:rsid w:val="00682580"/>
    <w:rsid w:val="00682AB1"/>
    <w:rsid w:val="00686156"/>
    <w:rsid w:val="0069223C"/>
    <w:rsid w:val="00692732"/>
    <w:rsid w:val="00697826"/>
    <w:rsid w:val="006A43BC"/>
    <w:rsid w:val="006A4FBC"/>
    <w:rsid w:val="006A6574"/>
    <w:rsid w:val="006B0919"/>
    <w:rsid w:val="006B2C9A"/>
    <w:rsid w:val="006B4CE2"/>
    <w:rsid w:val="006C75FE"/>
    <w:rsid w:val="006C7CF4"/>
    <w:rsid w:val="006D2C8A"/>
    <w:rsid w:val="006D600A"/>
    <w:rsid w:val="006E01A9"/>
    <w:rsid w:val="006E122B"/>
    <w:rsid w:val="006E1DA8"/>
    <w:rsid w:val="006E4ECB"/>
    <w:rsid w:val="006F5BEF"/>
    <w:rsid w:val="00700519"/>
    <w:rsid w:val="00700CCE"/>
    <w:rsid w:val="00701BDB"/>
    <w:rsid w:val="00701F3E"/>
    <w:rsid w:val="00702CE8"/>
    <w:rsid w:val="007041BA"/>
    <w:rsid w:val="00704952"/>
    <w:rsid w:val="00704A74"/>
    <w:rsid w:val="00706D49"/>
    <w:rsid w:val="00713067"/>
    <w:rsid w:val="00714748"/>
    <w:rsid w:val="00714795"/>
    <w:rsid w:val="007150B3"/>
    <w:rsid w:val="00717EA0"/>
    <w:rsid w:val="00722875"/>
    <w:rsid w:val="007247C9"/>
    <w:rsid w:val="00725425"/>
    <w:rsid w:val="0072547A"/>
    <w:rsid w:val="00727801"/>
    <w:rsid w:val="00730832"/>
    <w:rsid w:val="00731A4D"/>
    <w:rsid w:val="007320AA"/>
    <w:rsid w:val="007328FD"/>
    <w:rsid w:val="0073365F"/>
    <w:rsid w:val="00734823"/>
    <w:rsid w:val="00740D58"/>
    <w:rsid w:val="00741DA4"/>
    <w:rsid w:val="007438D4"/>
    <w:rsid w:val="00743F29"/>
    <w:rsid w:val="00745267"/>
    <w:rsid w:val="0074546A"/>
    <w:rsid w:val="00746874"/>
    <w:rsid w:val="0075009E"/>
    <w:rsid w:val="007502E0"/>
    <w:rsid w:val="007510AB"/>
    <w:rsid w:val="00752AC6"/>
    <w:rsid w:val="00754A36"/>
    <w:rsid w:val="00754F9B"/>
    <w:rsid w:val="00755461"/>
    <w:rsid w:val="00755A45"/>
    <w:rsid w:val="0076097D"/>
    <w:rsid w:val="0076356C"/>
    <w:rsid w:val="00764860"/>
    <w:rsid w:val="00764F7A"/>
    <w:rsid w:val="00765891"/>
    <w:rsid w:val="00770F8F"/>
    <w:rsid w:val="00772945"/>
    <w:rsid w:val="00773823"/>
    <w:rsid w:val="00774A47"/>
    <w:rsid w:val="00777E3B"/>
    <w:rsid w:val="00780417"/>
    <w:rsid w:val="00781B43"/>
    <w:rsid w:val="00782DBB"/>
    <w:rsid w:val="0078451D"/>
    <w:rsid w:val="00791B64"/>
    <w:rsid w:val="0079669E"/>
    <w:rsid w:val="00796DB8"/>
    <w:rsid w:val="007A0329"/>
    <w:rsid w:val="007A2B74"/>
    <w:rsid w:val="007A2F86"/>
    <w:rsid w:val="007A34C2"/>
    <w:rsid w:val="007A37D2"/>
    <w:rsid w:val="007A5FD8"/>
    <w:rsid w:val="007A7903"/>
    <w:rsid w:val="007B02A5"/>
    <w:rsid w:val="007B1E86"/>
    <w:rsid w:val="007B2F72"/>
    <w:rsid w:val="007B3623"/>
    <w:rsid w:val="007B37F7"/>
    <w:rsid w:val="007B4243"/>
    <w:rsid w:val="007B4618"/>
    <w:rsid w:val="007B60D4"/>
    <w:rsid w:val="007B60F1"/>
    <w:rsid w:val="007B6432"/>
    <w:rsid w:val="007B6868"/>
    <w:rsid w:val="007B7CAE"/>
    <w:rsid w:val="007C17E8"/>
    <w:rsid w:val="007C18E8"/>
    <w:rsid w:val="007C1D44"/>
    <w:rsid w:val="007C3760"/>
    <w:rsid w:val="007C3ADF"/>
    <w:rsid w:val="007D228D"/>
    <w:rsid w:val="007D33DF"/>
    <w:rsid w:val="007D68F0"/>
    <w:rsid w:val="007E2D7C"/>
    <w:rsid w:val="007E3D21"/>
    <w:rsid w:val="007E6719"/>
    <w:rsid w:val="007F033B"/>
    <w:rsid w:val="007F2ED8"/>
    <w:rsid w:val="007F4945"/>
    <w:rsid w:val="008006FD"/>
    <w:rsid w:val="00800A03"/>
    <w:rsid w:val="00801DF3"/>
    <w:rsid w:val="0080466E"/>
    <w:rsid w:val="008069D6"/>
    <w:rsid w:val="008121E8"/>
    <w:rsid w:val="00813F16"/>
    <w:rsid w:val="0081419A"/>
    <w:rsid w:val="00814ED2"/>
    <w:rsid w:val="008166D3"/>
    <w:rsid w:val="00816ADB"/>
    <w:rsid w:val="00816AF5"/>
    <w:rsid w:val="00817246"/>
    <w:rsid w:val="00822CAB"/>
    <w:rsid w:val="00830DC0"/>
    <w:rsid w:val="00831873"/>
    <w:rsid w:val="00831F9A"/>
    <w:rsid w:val="00836988"/>
    <w:rsid w:val="00837563"/>
    <w:rsid w:val="008428EE"/>
    <w:rsid w:val="008436DF"/>
    <w:rsid w:val="00847092"/>
    <w:rsid w:val="00847948"/>
    <w:rsid w:val="0085181E"/>
    <w:rsid w:val="00853A1D"/>
    <w:rsid w:val="00853F8D"/>
    <w:rsid w:val="00854253"/>
    <w:rsid w:val="00855051"/>
    <w:rsid w:val="00856235"/>
    <w:rsid w:val="0086467A"/>
    <w:rsid w:val="00864F95"/>
    <w:rsid w:val="00865904"/>
    <w:rsid w:val="00871859"/>
    <w:rsid w:val="0087235D"/>
    <w:rsid w:val="00873540"/>
    <w:rsid w:val="00874F9F"/>
    <w:rsid w:val="00876A74"/>
    <w:rsid w:val="00880C15"/>
    <w:rsid w:val="008826E3"/>
    <w:rsid w:val="00882BEC"/>
    <w:rsid w:val="00882FBF"/>
    <w:rsid w:val="008832CF"/>
    <w:rsid w:val="008871D3"/>
    <w:rsid w:val="008927C1"/>
    <w:rsid w:val="00894143"/>
    <w:rsid w:val="00894740"/>
    <w:rsid w:val="00894F87"/>
    <w:rsid w:val="00897019"/>
    <w:rsid w:val="008A244E"/>
    <w:rsid w:val="008B04F7"/>
    <w:rsid w:val="008B3F8C"/>
    <w:rsid w:val="008B4A52"/>
    <w:rsid w:val="008B55FA"/>
    <w:rsid w:val="008B5E06"/>
    <w:rsid w:val="008C1896"/>
    <w:rsid w:val="008C38D4"/>
    <w:rsid w:val="008C5F98"/>
    <w:rsid w:val="008D30C0"/>
    <w:rsid w:val="008E23FD"/>
    <w:rsid w:val="008E37E2"/>
    <w:rsid w:val="008E381A"/>
    <w:rsid w:val="008E3C4E"/>
    <w:rsid w:val="008E5114"/>
    <w:rsid w:val="008F2939"/>
    <w:rsid w:val="008F3373"/>
    <w:rsid w:val="008F390F"/>
    <w:rsid w:val="00900A9F"/>
    <w:rsid w:val="0090395F"/>
    <w:rsid w:val="00907F88"/>
    <w:rsid w:val="00912393"/>
    <w:rsid w:val="009244C8"/>
    <w:rsid w:val="00925C07"/>
    <w:rsid w:val="00927BF1"/>
    <w:rsid w:val="0093037B"/>
    <w:rsid w:val="009315EF"/>
    <w:rsid w:val="00937F50"/>
    <w:rsid w:val="00940327"/>
    <w:rsid w:val="00940C4E"/>
    <w:rsid w:val="00940D6E"/>
    <w:rsid w:val="0094227D"/>
    <w:rsid w:val="00945C2E"/>
    <w:rsid w:val="00946BBF"/>
    <w:rsid w:val="00947047"/>
    <w:rsid w:val="00952E0B"/>
    <w:rsid w:val="009559E4"/>
    <w:rsid w:val="009569F4"/>
    <w:rsid w:val="00961980"/>
    <w:rsid w:val="009637FF"/>
    <w:rsid w:val="0097297C"/>
    <w:rsid w:val="00973FC7"/>
    <w:rsid w:val="00977DDD"/>
    <w:rsid w:val="00980E23"/>
    <w:rsid w:val="009818AD"/>
    <w:rsid w:val="00985E89"/>
    <w:rsid w:val="009870BD"/>
    <w:rsid w:val="00987752"/>
    <w:rsid w:val="0099061C"/>
    <w:rsid w:val="00994D39"/>
    <w:rsid w:val="00995041"/>
    <w:rsid w:val="00996407"/>
    <w:rsid w:val="00996D09"/>
    <w:rsid w:val="009A04B0"/>
    <w:rsid w:val="009A32F0"/>
    <w:rsid w:val="009A6D76"/>
    <w:rsid w:val="009A7F05"/>
    <w:rsid w:val="009B1FF2"/>
    <w:rsid w:val="009B3279"/>
    <w:rsid w:val="009B3DAF"/>
    <w:rsid w:val="009B3E77"/>
    <w:rsid w:val="009B482C"/>
    <w:rsid w:val="009B74BC"/>
    <w:rsid w:val="009C1106"/>
    <w:rsid w:val="009C3A27"/>
    <w:rsid w:val="009C4B6A"/>
    <w:rsid w:val="009D00ED"/>
    <w:rsid w:val="009D063C"/>
    <w:rsid w:val="009D3167"/>
    <w:rsid w:val="009D34D9"/>
    <w:rsid w:val="009E0F02"/>
    <w:rsid w:val="009E6793"/>
    <w:rsid w:val="009E7983"/>
    <w:rsid w:val="009F510E"/>
    <w:rsid w:val="009F5D6C"/>
    <w:rsid w:val="009F7AB2"/>
    <w:rsid w:val="00A01A56"/>
    <w:rsid w:val="00A11F24"/>
    <w:rsid w:val="00A14A06"/>
    <w:rsid w:val="00A15CC1"/>
    <w:rsid w:val="00A16CE4"/>
    <w:rsid w:val="00A176AB"/>
    <w:rsid w:val="00A241F3"/>
    <w:rsid w:val="00A25576"/>
    <w:rsid w:val="00A2618D"/>
    <w:rsid w:val="00A301DA"/>
    <w:rsid w:val="00A303E5"/>
    <w:rsid w:val="00A31585"/>
    <w:rsid w:val="00A35113"/>
    <w:rsid w:val="00A3598A"/>
    <w:rsid w:val="00A37FFC"/>
    <w:rsid w:val="00A43AEB"/>
    <w:rsid w:val="00A53F09"/>
    <w:rsid w:val="00A56D19"/>
    <w:rsid w:val="00A61902"/>
    <w:rsid w:val="00A63455"/>
    <w:rsid w:val="00A63995"/>
    <w:rsid w:val="00A67D9F"/>
    <w:rsid w:val="00A726C0"/>
    <w:rsid w:val="00A72978"/>
    <w:rsid w:val="00A738A4"/>
    <w:rsid w:val="00A7717D"/>
    <w:rsid w:val="00A7788C"/>
    <w:rsid w:val="00A779EC"/>
    <w:rsid w:val="00A84092"/>
    <w:rsid w:val="00A9031A"/>
    <w:rsid w:val="00A91167"/>
    <w:rsid w:val="00AA3D06"/>
    <w:rsid w:val="00AA4C0F"/>
    <w:rsid w:val="00AA4C9C"/>
    <w:rsid w:val="00AA69A6"/>
    <w:rsid w:val="00AA69B8"/>
    <w:rsid w:val="00AB1322"/>
    <w:rsid w:val="00AB198D"/>
    <w:rsid w:val="00AB5B65"/>
    <w:rsid w:val="00AB64BA"/>
    <w:rsid w:val="00AB6DD8"/>
    <w:rsid w:val="00AB76B6"/>
    <w:rsid w:val="00AC1A09"/>
    <w:rsid w:val="00AC1E54"/>
    <w:rsid w:val="00AC22BB"/>
    <w:rsid w:val="00AC3402"/>
    <w:rsid w:val="00AC3E71"/>
    <w:rsid w:val="00AC66D4"/>
    <w:rsid w:val="00AC6ACF"/>
    <w:rsid w:val="00AD38A1"/>
    <w:rsid w:val="00AD44A3"/>
    <w:rsid w:val="00AD5110"/>
    <w:rsid w:val="00AD51F4"/>
    <w:rsid w:val="00AD729C"/>
    <w:rsid w:val="00AE2E17"/>
    <w:rsid w:val="00AE35C6"/>
    <w:rsid w:val="00AF00EB"/>
    <w:rsid w:val="00AF0937"/>
    <w:rsid w:val="00AF1A39"/>
    <w:rsid w:val="00AF2980"/>
    <w:rsid w:val="00AF2F59"/>
    <w:rsid w:val="00AF32FF"/>
    <w:rsid w:val="00AF3A84"/>
    <w:rsid w:val="00AF4674"/>
    <w:rsid w:val="00AF75F3"/>
    <w:rsid w:val="00B00F40"/>
    <w:rsid w:val="00B01108"/>
    <w:rsid w:val="00B0171C"/>
    <w:rsid w:val="00B018EF"/>
    <w:rsid w:val="00B03A38"/>
    <w:rsid w:val="00B05E27"/>
    <w:rsid w:val="00B05E99"/>
    <w:rsid w:val="00B0723C"/>
    <w:rsid w:val="00B074AC"/>
    <w:rsid w:val="00B076C8"/>
    <w:rsid w:val="00B07A6C"/>
    <w:rsid w:val="00B1140F"/>
    <w:rsid w:val="00B1395A"/>
    <w:rsid w:val="00B14E6E"/>
    <w:rsid w:val="00B15FB9"/>
    <w:rsid w:val="00B21B0C"/>
    <w:rsid w:val="00B23467"/>
    <w:rsid w:val="00B258EA"/>
    <w:rsid w:val="00B27A1B"/>
    <w:rsid w:val="00B30766"/>
    <w:rsid w:val="00B3080E"/>
    <w:rsid w:val="00B309E8"/>
    <w:rsid w:val="00B32F70"/>
    <w:rsid w:val="00B37023"/>
    <w:rsid w:val="00B406D1"/>
    <w:rsid w:val="00B436FD"/>
    <w:rsid w:val="00B438DA"/>
    <w:rsid w:val="00B44503"/>
    <w:rsid w:val="00B44E91"/>
    <w:rsid w:val="00B50C49"/>
    <w:rsid w:val="00B55637"/>
    <w:rsid w:val="00B55E50"/>
    <w:rsid w:val="00B6547D"/>
    <w:rsid w:val="00B6721F"/>
    <w:rsid w:val="00B70962"/>
    <w:rsid w:val="00B71F0A"/>
    <w:rsid w:val="00B7334B"/>
    <w:rsid w:val="00B73528"/>
    <w:rsid w:val="00B76494"/>
    <w:rsid w:val="00B77523"/>
    <w:rsid w:val="00B80F30"/>
    <w:rsid w:val="00B83E7F"/>
    <w:rsid w:val="00B84425"/>
    <w:rsid w:val="00B86324"/>
    <w:rsid w:val="00B9459B"/>
    <w:rsid w:val="00B95847"/>
    <w:rsid w:val="00BA1D21"/>
    <w:rsid w:val="00BA205E"/>
    <w:rsid w:val="00BA3106"/>
    <w:rsid w:val="00BA499B"/>
    <w:rsid w:val="00BA4B94"/>
    <w:rsid w:val="00BA709F"/>
    <w:rsid w:val="00BB0B6E"/>
    <w:rsid w:val="00BB0D0E"/>
    <w:rsid w:val="00BB0D74"/>
    <w:rsid w:val="00BB1238"/>
    <w:rsid w:val="00BB290E"/>
    <w:rsid w:val="00BB3FE4"/>
    <w:rsid w:val="00BB62B7"/>
    <w:rsid w:val="00BB6674"/>
    <w:rsid w:val="00BB77DF"/>
    <w:rsid w:val="00BB7C6A"/>
    <w:rsid w:val="00BC08BE"/>
    <w:rsid w:val="00BC209F"/>
    <w:rsid w:val="00BC2BBD"/>
    <w:rsid w:val="00BC46FD"/>
    <w:rsid w:val="00BC5710"/>
    <w:rsid w:val="00BC7287"/>
    <w:rsid w:val="00BC7A2E"/>
    <w:rsid w:val="00BC7A37"/>
    <w:rsid w:val="00BD0E3B"/>
    <w:rsid w:val="00BD490F"/>
    <w:rsid w:val="00BD6192"/>
    <w:rsid w:val="00BE3A05"/>
    <w:rsid w:val="00BE3D5B"/>
    <w:rsid w:val="00BE6E5B"/>
    <w:rsid w:val="00BE6EBD"/>
    <w:rsid w:val="00BE6F0A"/>
    <w:rsid w:val="00BE7A1C"/>
    <w:rsid w:val="00BF1944"/>
    <w:rsid w:val="00BF5D4A"/>
    <w:rsid w:val="00C02564"/>
    <w:rsid w:val="00C028E2"/>
    <w:rsid w:val="00C053DB"/>
    <w:rsid w:val="00C05EE9"/>
    <w:rsid w:val="00C11C32"/>
    <w:rsid w:val="00C124E7"/>
    <w:rsid w:val="00C149D7"/>
    <w:rsid w:val="00C1501C"/>
    <w:rsid w:val="00C17D62"/>
    <w:rsid w:val="00C24DDF"/>
    <w:rsid w:val="00C2596D"/>
    <w:rsid w:val="00C272AF"/>
    <w:rsid w:val="00C30338"/>
    <w:rsid w:val="00C30A44"/>
    <w:rsid w:val="00C32BA7"/>
    <w:rsid w:val="00C33D18"/>
    <w:rsid w:val="00C3482E"/>
    <w:rsid w:val="00C348C6"/>
    <w:rsid w:val="00C34D30"/>
    <w:rsid w:val="00C34DF3"/>
    <w:rsid w:val="00C369BE"/>
    <w:rsid w:val="00C40535"/>
    <w:rsid w:val="00C40AA8"/>
    <w:rsid w:val="00C41759"/>
    <w:rsid w:val="00C47A7D"/>
    <w:rsid w:val="00C510B2"/>
    <w:rsid w:val="00C52E48"/>
    <w:rsid w:val="00C54E7E"/>
    <w:rsid w:val="00C5554C"/>
    <w:rsid w:val="00C563CF"/>
    <w:rsid w:val="00C56C5D"/>
    <w:rsid w:val="00C5751C"/>
    <w:rsid w:val="00C605ED"/>
    <w:rsid w:val="00C612AA"/>
    <w:rsid w:val="00C6195C"/>
    <w:rsid w:val="00C6211A"/>
    <w:rsid w:val="00C658CA"/>
    <w:rsid w:val="00C706A0"/>
    <w:rsid w:val="00C707FD"/>
    <w:rsid w:val="00C71525"/>
    <w:rsid w:val="00C72107"/>
    <w:rsid w:val="00C763BC"/>
    <w:rsid w:val="00C7784D"/>
    <w:rsid w:val="00C80FBC"/>
    <w:rsid w:val="00C827D8"/>
    <w:rsid w:val="00C82DA9"/>
    <w:rsid w:val="00C82F77"/>
    <w:rsid w:val="00C84FDE"/>
    <w:rsid w:val="00C85DBD"/>
    <w:rsid w:val="00C86081"/>
    <w:rsid w:val="00C91140"/>
    <w:rsid w:val="00C93D82"/>
    <w:rsid w:val="00CA3C27"/>
    <w:rsid w:val="00CA467D"/>
    <w:rsid w:val="00CA52B6"/>
    <w:rsid w:val="00CA7960"/>
    <w:rsid w:val="00CB3A59"/>
    <w:rsid w:val="00CB7CD3"/>
    <w:rsid w:val="00CC33D3"/>
    <w:rsid w:val="00CC34E9"/>
    <w:rsid w:val="00CC3C4C"/>
    <w:rsid w:val="00CC45C9"/>
    <w:rsid w:val="00CC6CB1"/>
    <w:rsid w:val="00CD19A1"/>
    <w:rsid w:val="00CD45D2"/>
    <w:rsid w:val="00CD7FF3"/>
    <w:rsid w:val="00CE0304"/>
    <w:rsid w:val="00CE195B"/>
    <w:rsid w:val="00CE2331"/>
    <w:rsid w:val="00CE2D09"/>
    <w:rsid w:val="00CE3B42"/>
    <w:rsid w:val="00CE500A"/>
    <w:rsid w:val="00CE695A"/>
    <w:rsid w:val="00CE6D47"/>
    <w:rsid w:val="00CF363F"/>
    <w:rsid w:val="00CF4421"/>
    <w:rsid w:val="00CF4A80"/>
    <w:rsid w:val="00D00AA9"/>
    <w:rsid w:val="00D030D3"/>
    <w:rsid w:val="00D06682"/>
    <w:rsid w:val="00D069EF"/>
    <w:rsid w:val="00D06C88"/>
    <w:rsid w:val="00D07008"/>
    <w:rsid w:val="00D07D4D"/>
    <w:rsid w:val="00D10757"/>
    <w:rsid w:val="00D11B57"/>
    <w:rsid w:val="00D125B3"/>
    <w:rsid w:val="00D12CBD"/>
    <w:rsid w:val="00D147B5"/>
    <w:rsid w:val="00D152BA"/>
    <w:rsid w:val="00D2032D"/>
    <w:rsid w:val="00D21FB1"/>
    <w:rsid w:val="00D2289B"/>
    <w:rsid w:val="00D263EE"/>
    <w:rsid w:val="00D301C7"/>
    <w:rsid w:val="00D3192F"/>
    <w:rsid w:val="00D324CA"/>
    <w:rsid w:val="00D34CD4"/>
    <w:rsid w:val="00D410CA"/>
    <w:rsid w:val="00D41346"/>
    <w:rsid w:val="00D478E6"/>
    <w:rsid w:val="00D50B63"/>
    <w:rsid w:val="00D51C37"/>
    <w:rsid w:val="00D54535"/>
    <w:rsid w:val="00D5598C"/>
    <w:rsid w:val="00D60F07"/>
    <w:rsid w:val="00D62A83"/>
    <w:rsid w:val="00D631E6"/>
    <w:rsid w:val="00D67BE6"/>
    <w:rsid w:val="00D7520E"/>
    <w:rsid w:val="00D76F9F"/>
    <w:rsid w:val="00D77272"/>
    <w:rsid w:val="00D853C8"/>
    <w:rsid w:val="00D87994"/>
    <w:rsid w:val="00D90199"/>
    <w:rsid w:val="00D97B77"/>
    <w:rsid w:val="00DA2F40"/>
    <w:rsid w:val="00DA5302"/>
    <w:rsid w:val="00DA6DDE"/>
    <w:rsid w:val="00DB2365"/>
    <w:rsid w:val="00DB2CFD"/>
    <w:rsid w:val="00DB6585"/>
    <w:rsid w:val="00DB7B7D"/>
    <w:rsid w:val="00DB7C65"/>
    <w:rsid w:val="00DC2660"/>
    <w:rsid w:val="00DC44E7"/>
    <w:rsid w:val="00DC6275"/>
    <w:rsid w:val="00DC7E0E"/>
    <w:rsid w:val="00DD045A"/>
    <w:rsid w:val="00DD08AB"/>
    <w:rsid w:val="00DD0DB1"/>
    <w:rsid w:val="00DD264E"/>
    <w:rsid w:val="00DE1D43"/>
    <w:rsid w:val="00DE37BC"/>
    <w:rsid w:val="00DE52F1"/>
    <w:rsid w:val="00DE5ECF"/>
    <w:rsid w:val="00DE7184"/>
    <w:rsid w:val="00DF104F"/>
    <w:rsid w:val="00DF1DD8"/>
    <w:rsid w:val="00DF7CC7"/>
    <w:rsid w:val="00E01008"/>
    <w:rsid w:val="00E01A8B"/>
    <w:rsid w:val="00E05174"/>
    <w:rsid w:val="00E055C2"/>
    <w:rsid w:val="00E06FCF"/>
    <w:rsid w:val="00E10C5A"/>
    <w:rsid w:val="00E141AF"/>
    <w:rsid w:val="00E21037"/>
    <w:rsid w:val="00E22A24"/>
    <w:rsid w:val="00E23CCF"/>
    <w:rsid w:val="00E279BD"/>
    <w:rsid w:val="00E30A98"/>
    <w:rsid w:val="00E30CB0"/>
    <w:rsid w:val="00E31A0C"/>
    <w:rsid w:val="00E31ACF"/>
    <w:rsid w:val="00E34F5A"/>
    <w:rsid w:val="00E3512C"/>
    <w:rsid w:val="00E42047"/>
    <w:rsid w:val="00E434A4"/>
    <w:rsid w:val="00E441D7"/>
    <w:rsid w:val="00E4466B"/>
    <w:rsid w:val="00E45445"/>
    <w:rsid w:val="00E45EB3"/>
    <w:rsid w:val="00E47154"/>
    <w:rsid w:val="00E52074"/>
    <w:rsid w:val="00E52327"/>
    <w:rsid w:val="00E579BB"/>
    <w:rsid w:val="00E60445"/>
    <w:rsid w:val="00E63896"/>
    <w:rsid w:val="00E63C4F"/>
    <w:rsid w:val="00E6494F"/>
    <w:rsid w:val="00E64A2F"/>
    <w:rsid w:val="00E65006"/>
    <w:rsid w:val="00E72BF0"/>
    <w:rsid w:val="00E7378B"/>
    <w:rsid w:val="00E7665F"/>
    <w:rsid w:val="00E802F5"/>
    <w:rsid w:val="00E80710"/>
    <w:rsid w:val="00E80CE6"/>
    <w:rsid w:val="00E82B74"/>
    <w:rsid w:val="00E84D4E"/>
    <w:rsid w:val="00E85B9C"/>
    <w:rsid w:val="00E87A41"/>
    <w:rsid w:val="00E9300C"/>
    <w:rsid w:val="00E930CF"/>
    <w:rsid w:val="00E944DC"/>
    <w:rsid w:val="00E95836"/>
    <w:rsid w:val="00EA00BA"/>
    <w:rsid w:val="00EA082B"/>
    <w:rsid w:val="00EA1747"/>
    <w:rsid w:val="00EA225B"/>
    <w:rsid w:val="00EA61FB"/>
    <w:rsid w:val="00EB15CA"/>
    <w:rsid w:val="00EB3465"/>
    <w:rsid w:val="00EB489E"/>
    <w:rsid w:val="00EC0037"/>
    <w:rsid w:val="00EC0ACD"/>
    <w:rsid w:val="00EC0C9B"/>
    <w:rsid w:val="00EC2B78"/>
    <w:rsid w:val="00EC3BC1"/>
    <w:rsid w:val="00EC42CA"/>
    <w:rsid w:val="00ED01B7"/>
    <w:rsid w:val="00ED1D51"/>
    <w:rsid w:val="00ED260E"/>
    <w:rsid w:val="00ED41D7"/>
    <w:rsid w:val="00ED5543"/>
    <w:rsid w:val="00ED6340"/>
    <w:rsid w:val="00ED7424"/>
    <w:rsid w:val="00ED7E10"/>
    <w:rsid w:val="00EE5766"/>
    <w:rsid w:val="00EF40E1"/>
    <w:rsid w:val="00EF42B9"/>
    <w:rsid w:val="00EF4E23"/>
    <w:rsid w:val="00EF6148"/>
    <w:rsid w:val="00EF676A"/>
    <w:rsid w:val="00EF72E8"/>
    <w:rsid w:val="00F05D67"/>
    <w:rsid w:val="00F06677"/>
    <w:rsid w:val="00F07024"/>
    <w:rsid w:val="00F11952"/>
    <w:rsid w:val="00F1254D"/>
    <w:rsid w:val="00F139DC"/>
    <w:rsid w:val="00F13E5B"/>
    <w:rsid w:val="00F16AC8"/>
    <w:rsid w:val="00F22F06"/>
    <w:rsid w:val="00F2405B"/>
    <w:rsid w:val="00F24866"/>
    <w:rsid w:val="00F25AB4"/>
    <w:rsid w:val="00F26413"/>
    <w:rsid w:val="00F26D4F"/>
    <w:rsid w:val="00F2782A"/>
    <w:rsid w:val="00F320E5"/>
    <w:rsid w:val="00F32B19"/>
    <w:rsid w:val="00F33548"/>
    <w:rsid w:val="00F37169"/>
    <w:rsid w:val="00F412CD"/>
    <w:rsid w:val="00F416B2"/>
    <w:rsid w:val="00F42820"/>
    <w:rsid w:val="00F42EF4"/>
    <w:rsid w:val="00F4603E"/>
    <w:rsid w:val="00F47109"/>
    <w:rsid w:val="00F530A4"/>
    <w:rsid w:val="00F566F6"/>
    <w:rsid w:val="00F60299"/>
    <w:rsid w:val="00F6035E"/>
    <w:rsid w:val="00F607E9"/>
    <w:rsid w:val="00F60F2E"/>
    <w:rsid w:val="00F64E96"/>
    <w:rsid w:val="00F66F99"/>
    <w:rsid w:val="00F72B31"/>
    <w:rsid w:val="00F72E3B"/>
    <w:rsid w:val="00F72FC8"/>
    <w:rsid w:val="00F7610C"/>
    <w:rsid w:val="00F76E3E"/>
    <w:rsid w:val="00F77CC8"/>
    <w:rsid w:val="00F8140E"/>
    <w:rsid w:val="00F83CDB"/>
    <w:rsid w:val="00F84C95"/>
    <w:rsid w:val="00F86420"/>
    <w:rsid w:val="00F86921"/>
    <w:rsid w:val="00F91676"/>
    <w:rsid w:val="00FA0E52"/>
    <w:rsid w:val="00FA2AA3"/>
    <w:rsid w:val="00FA35B7"/>
    <w:rsid w:val="00FA3D34"/>
    <w:rsid w:val="00FA3DC0"/>
    <w:rsid w:val="00FA5E9D"/>
    <w:rsid w:val="00FA7C81"/>
    <w:rsid w:val="00FB0B00"/>
    <w:rsid w:val="00FB1F1B"/>
    <w:rsid w:val="00FB21E5"/>
    <w:rsid w:val="00FB4598"/>
    <w:rsid w:val="00FB4F5B"/>
    <w:rsid w:val="00FB6DB5"/>
    <w:rsid w:val="00FC54FA"/>
    <w:rsid w:val="00FC6261"/>
    <w:rsid w:val="00FC6568"/>
    <w:rsid w:val="00FC73B3"/>
    <w:rsid w:val="00FD027A"/>
    <w:rsid w:val="00FD0DB7"/>
    <w:rsid w:val="00FD7E03"/>
    <w:rsid w:val="00FE0439"/>
    <w:rsid w:val="00FE110B"/>
    <w:rsid w:val="00FE208D"/>
    <w:rsid w:val="00FE2A73"/>
    <w:rsid w:val="00FE339F"/>
    <w:rsid w:val="00FE362A"/>
    <w:rsid w:val="00FE3A81"/>
    <w:rsid w:val="00FE3B3D"/>
    <w:rsid w:val="00FE4274"/>
    <w:rsid w:val="00FE561D"/>
    <w:rsid w:val="00FE667F"/>
    <w:rsid w:val="00FE7261"/>
    <w:rsid w:val="00FF0CEB"/>
    <w:rsid w:val="00FF3147"/>
    <w:rsid w:val="00FF4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07D6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9A1"/>
    <w:pPr>
      <w:ind w:leftChars="400" w:left="840"/>
    </w:pPr>
  </w:style>
  <w:style w:type="paragraph" w:styleId="a4">
    <w:name w:val="header"/>
    <w:basedOn w:val="a"/>
    <w:link w:val="a5"/>
    <w:uiPriority w:val="99"/>
    <w:unhideWhenUsed/>
    <w:rsid w:val="00F86921"/>
    <w:pPr>
      <w:tabs>
        <w:tab w:val="center" w:pos="4252"/>
        <w:tab w:val="right" w:pos="8504"/>
      </w:tabs>
      <w:snapToGrid w:val="0"/>
    </w:pPr>
  </w:style>
  <w:style w:type="character" w:customStyle="1" w:styleId="a5">
    <w:name w:val="ヘッダー (文字)"/>
    <w:basedOn w:val="a0"/>
    <w:link w:val="a4"/>
    <w:uiPriority w:val="99"/>
    <w:rsid w:val="00F86921"/>
  </w:style>
  <w:style w:type="paragraph" w:styleId="a6">
    <w:name w:val="footer"/>
    <w:basedOn w:val="a"/>
    <w:link w:val="a7"/>
    <w:uiPriority w:val="99"/>
    <w:unhideWhenUsed/>
    <w:rsid w:val="00F86921"/>
    <w:pPr>
      <w:tabs>
        <w:tab w:val="center" w:pos="4252"/>
        <w:tab w:val="right" w:pos="8504"/>
      </w:tabs>
      <w:snapToGrid w:val="0"/>
    </w:pPr>
  </w:style>
  <w:style w:type="character" w:customStyle="1" w:styleId="a7">
    <w:name w:val="フッター (文字)"/>
    <w:basedOn w:val="a0"/>
    <w:link w:val="a6"/>
    <w:uiPriority w:val="99"/>
    <w:rsid w:val="00F86921"/>
  </w:style>
  <w:style w:type="paragraph" w:styleId="a8">
    <w:name w:val="footnote text"/>
    <w:basedOn w:val="a"/>
    <w:link w:val="a9"/>
    <w:uiPriority w:val="99"/>
    <w:semiHidden/>
    <w:unhideWhenUsed/>
    <w:rsid w:val="00C24DDF"/>
    <w:pPr>
      <w:snapToGrid w:val="0"/>
      <w:jc w:val="left"/>
    </w:pPr>
  </w:style>
  <w:style w:type="character" w:customStyle="1" w:styleId="a9">
    <w:name w:val="脚注文字列 (文字)"/>
    <w:basedOn w:val="a0"/>
    <w:link w:val="a8"/>
    <w:uiPriority w:val="99"/>
    <w:semiHidden/>
    <w:rsid w:val="00C24DDF"/>
  </w:style>
  <w:style w:type="character" w:styleId="aa">
    <w:name w:val="footnote reference"/>
    <w:basedOn w:val="a0"/>
    <w:uiPriority w:val="99"/>
    <w:semiHidden/>
    <w:unhideWhenUsed/>
    <w:rsid w:val="00C24DDF"/>
    <w:rPr>
      <w:vertAlign w:val="superscript"/>
    </w:rPr>
  </w:style>
  <w:style w:type="character" w:styleId="ab">
    <w:name w:val="Hyperlink"/>
    <w:basedOn w:val="a0"/>
    <w:uiPriority w:val="99"/>
    <w:unhideWhenUsed/>
    <w:rsid w:val="007502E0"/>
    <w:rPr>
      <w:color w:val="0563C1" w:themeColor="hyperlink"/>
      <w:u w:val="single"/>
    </w:rPr>
  </w:style>
  <w:style w:type="character" w:styleId="ac">
    <w:name w:val="annotation reference"/>
    <w:basedOn w:val="a0"/>
    <w:uiPriority w:val="99"/>
    <w:semiHidden/>
    <w:unhideWhenUsed/>
    <w:rsid w:val="00731A4D"/>
    <w:rPr>
      <w:sz w:val="18"/>
      <w:szCs w:val="18"/>
    </w:rPr>
  </w:style>
  <w:style w:type="paragraph" w:styleId="ad">
    <w:name w:val="annotation text"/>
    <w:basedOn w:val="a"/>
    <w:link w:val="ae"/>
    <w:uiPriority w:val="99"/>
    <w:semiHidden/>
    <w:unhideWhenUsed/>
    <w:rsid w:val="00731A4D"/>
    <w:pPr>
      <w:jc w:val="left"/>
    </w:pPr>
  </w:style>
  <w:style w:type="character" w:customStyle="1" w:styleId="ae">
    <w:name w:val="コメント文字列 (文字)"/>
    <w:basedOn w:val="a0"/>
    <w:link w:val="ad"/>
    <w:uiPriority w:val="99"/>
    <w:semiHidden/>
    <w:rsid w:val="00731A4D"/>
  </w:style>
  <w:style w:type="paragraph" w:styleId="af">
    <w:name w:val="annotation subject"/>
    <w:basedOn w:val="ad"/>
    <w:next w:val="ad"/>
    <w:link w:val="af0"/>
    <w:uiPriority w:val="99"/>
    <w:semiHidden/>
    <w:unhideWhenUsed/>
    <w:rsid w:val="00731A4D"/>
    <w:rPr>
      <w:b/>
      <w:bCs/>
    </w:rPr>
  </w:style>
  <w:style w:type="character" w:customStyle="1" w:styleId="af0">
    <w:name w:val="コメント内容 (文字)"/>
    <w:basedOn w:val="ae"/>
    <w:link w:val="af"/>
    <w:uiPriority w:val="99"/>
    <w:semiHidden/>
    <w:rsid w:val="00731A4D"/>
    <w:rPr>
      <w:b/>
      <w:bCs/>
    </w:rPr>
  </w:style>
  <w:style w:type="paragraph" w:styleId="af1">
    <w:name w:val="Balloon Text"/>
    <w:basedOn w:val="a"/>
    <w:link w:val="af2"/>
    <w:uiPriority w:val="99"/>
    <w:semiHidden/>
    <w:unhideWhenUsed/>
    <w:rsid w:val="00731A4D"/>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731A4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9A1"/>
    <w:pPr>
      <w:ind w:leftChars="400" w:left="840"/>
    </w:pPr>
  </w:style>
  <w:style w:type="paragraph" w:styleId="a4">
    <w:name w:val="header"/>
    <w:basedOn w:val="a"/>
    <w:link w:val="a5"/>
    <w:uiPriority w:val="99"/>
    <w:unhideWhenUsed/>
    <w:rsid w:val="00F86921"/>
    <w:pPr>
      <w:tabs>
        <w:tab w:val="center" w:pos="4252"/>
        <w:tab w:val="right" w:pos="8504"/>
      </w:tabs>
      <w:snapToGrid w:val="0"/>
    </w:pPr>
  </w:style>
  <w:style w:type="character" w:customStyle="1" w:styleId="a5">
    <w:name w:val="ヘッダー (文字)"/>
    <w:basedOn w:val="a0"/>
    <w:link w:val="a4"/>
    <w:uiPriority w:val="99"/>
    <w:rsid w:val="00F86921"/>
  </w:style>
  <w:style w:type="paragraph" w:styleId="a6">
    <w:name w:val="footer"/>
    <w:basedOn w:val="a"/>
    <w:link w:val="a7"/>
    <w:uiPriority w:val="99"/>
    <w:unhideWhenUsed/>
    <w:rsid w:val="00F86921"/>
    <w:pPr>
      <w:tabs>
        <w:tab w:val="center" w:pos="4252"/>
        <w:tab w:val="right" w:pos="8504"/>
      </w:tabs>
      <w:snapToGrid w:val="0"/>
    </w:pPr>
  </w:style>
  <w:style w:type="character" w:customStyle="1" w:styleId="a7">
    <w:name w:val="フッター (文字)"/>
    <w:basedOn w:val="a0"/>
    <w:link w:val="a6"/>
    <w:uiPriority w:val="99"/>
    <w:rsid w:val="00F86921"/>
  </w:style>
  <w:style w:type="paragraph" w:styleId="a8">
    <w:name w:val="footnote text"/>
    <w:basedOn w:val="a"/>
    <w:link w:val="a9"/>
    <w:uiPriority w:val="99"/>
    <w:semiHidden/>
    <w:unhideWhenUsed/>
    <w:rsid w:val="00C24DDF"/>
    <w:pPr>
      <w:snapToGrid w:val="0"/>
      <w:jc w:val="left"/>
    </w:pPr>
  </w:style>
  <w:style w:type="character" w:customStyle="1" w:styleId="a9">
    <w:name w:val="脚注文字列 (文字)"/>
    <w:basedOn w:val="a0"/>
    <w:link w:val="a8"/>
    <w:uiPriority w:val="99"/>
    <w:semiHidden/>
    <w:rsid w:val="00C24DDF"/>
  </w:style>
  <w:style w:type="character" w:styleId="aa">
    <w:name w:val="footnote reference"/>
    <w:basedOn w:val="a0"/>
    <w:uiPriority w:val="99"/>
    <w:semiHidden/>
    <w:unhideWhenUsed/>
    <w:rsid w:val="00C24DDF"/>
    <w:rPr>
      <w:vertAlign w:val="superscript"/>
    </w:rPr>
  </w:style>
  <w:style w:type="character" w:styleId="ab">
    <w:name w:val="Hyperlink"/>
    <w:basedOn w:val="a0"/>
    <w:uiPriority w:val="99"/>
    <w:unhideWhenUsed/>
    <w:rsid w:val="007502E0"/>
    <w:rPr>
      <w:color w:val="0563C1" w:themeColor="hyperlink"/>
      <w:u w:val="single"/>
    </w:rPr>
  </w:style>
  <w:style w:type="character" w:styleId="ac">
    <w:name w:val="annotation reference"/>
    <w:basedOn w:val="a0"/>
    <w:uiPriority w:val="99"/>
    <w:semiHidden/>
    <w:unhideWhenUsed/>
    <w:rsid w:val="00731A4D"/>
    <w:rPr>
      <w:sz w:val="18"/>
      <w:szCs w:val="18"/>
    </w:rPr>
  </w:style>
  <w:style w:type="paragraph" w:styleId="ad">
    <w:name w:val="annotation text"/>
    <w:basedOn w:val="a"/>
    <w:link w:val="ae"/>
    <w:uiPriority w:val="99"/>
    <w:semiHidden/>
    <w:unhideWhenUsed/>
    <w:rsid w:val="00731A4D"/>
    <w:pPr>
      <w:jc w:val="left"/>
    </w:pPr>
  </w:style>
  <w:style w:type="character" w:customStyle="1" w:styleId="ae">
    <w:name w:val="コメント文字列 (文字)"/>
    <w:basedOn w:val="a0"/>
    <w:link w:val="ad"/>
    <w:uiPriority w:val="99"/>
    <w:semiHidden/>
    <w:rsid w:val="00731A4D"/>
  </w:style>
  <w:style w:type="paragraph" w:styleId="af">
    <w:name w:val="annotation subject"/>
    <w:basedOn w:val="ad"/>
    <w:next w:val="ad"/>
    <w:link w:val="af0"/>
    <w:uiPriority w:val="99"/>
    <w:semiHidden/>
    <w:unhideWhenUsed/>
    <w:rsid w:val="00731A4D"/>
    <w:rPr>
      <w:b/>
      <w:bCs/>
    </w:rPr>
  </w:style>
  <w:style w:type="character" w:customStyle="1" w:styleId="af0">
    <w:name w:val="コメント内容 (文字)"/>
    <w:basedOn w:val="ae"/>
    <w:link w:val="af"/>
    <w:uiPriority w:val="99"/>
    <w:semiHidden/>
    <w:rsid w:val="00731A4D"/>
    <w:rPr>
      <w:b/>
      <w:bCs/>
    </w:rPr>
  </w:style>
  <w:style w:type="paragraph" w:styleId="af1">
    <w:name w:val="Balloon Text"/>
    <w:basedOn w:val="a"/>
    <w:link w:val="af2"/>
    <w:uiPriority w:val="99"/>
    <w:semiHidden/>
    <w:unhideWhenUsed/>
    <w:rsid w:val="00731A4D"/>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731A4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340">
      <w:bodyDiv w:val="1"/>
      <w:marLeft w:val="0"/>
      <w:marRight w:val="0"/>
      <w:marTop w:val="0"/>
      <w:marBottom w:val="0"/>
      <w:divBdr>
        <w:top w:val="none" w:sz="0" w:space="0" w:color="auto"/>
        <w:left w:val="none" w:sz="0" w:space="0" w:color="auto"/>
        <w:bottom w:val="none" w:sz="0" w:space="0" w:color="auto"/>
        <w:right w:val="none" w:sz="0" w:space="0" w:color="auto"/>
      </w:divBdr>
    </w:div>
    <w:div w:id="86924055">
      <w:bodyDiv w:val="1"/>
      <w:marLeft w:val="0"/>
      <w:marRight w:val="0"/>
      <w:marTop w:val="0"/>
      <w:marBottom w:val="0"/>
      <w:divBdr>
        <w:top w:val="none" w:sz="0" w:space="0" w:color="auto"/>
        <w:left w:val="none" w:sz="0" w:space="0" w:color="auto"/>
        <w:bottom w:val="none" w:sz="0" w:space="0" w:color="auto"/>
        <w:right w:val="none" w:sz="0" w:space="0" w:color="auto"/>
      </w:divBdr>
    </w:div>
    <w:div w:id="251934099">
      <w:bodyDiv w:val="1"/>
      <w:marLeft w:val="0"/>
      <w:marRight w:val="0"/>
      <w:marTop w:val="0"/>
      <w:marBottom w:val="0"/>
      <w:divBdr>
        <w:top w:val="none" w:sz="0" w:space="0" w:color="auto"/>
        <w:left w:val="none" w:sz="0" w:space="0" w:color="auto"/>
        <w:bottom w:val="none" w:sz="0" w:space="0" w:color="auto"/>
        <w:right w:val="none" w:sz="0" w:space="0" w:color="auto"/>
      </w:divBdr>
    </w:div>
    <w:div w:id="336271493">
      <w:bodyDiv w:val="1"/>
      <w:marLeft w:val="0"/>
      <w:marRight w:val="0"/>
      <w:marTop w:val="0"/>
      <w:marBottom w:val="0"/>
      <w:divBdr>
        <w:top w:val="none" w:sz="0" w:space="0" w:color="auto"/>
        <w:left w:val="none" w:sz="0" w:space="0" w:color="auto"/>
        <w:bottom w:val="none" w:sz="0" w:space="0" w:color="auto"/>
        <w:right w:val="none" w:sz="0" w:space="0" w:color="auto"/>
      </w:divBdr>
    </w:div>
    <w:div w:id="341008950">
      <w:bodyDiv w:val="1"/>
      <w:marLeft w:val="0"/>
      <w:marRight w:val="0"/>
      <w:marTop w:val="0"/>
      <w:marBottom w:val="0"/>
      <w:divBdr>
        <w:top w:val="none" w:sz="0" w:space="0" w:color="auto"/>
        <w:left w:val="none" w:sz="0" w:space="0" w:color="auto"/>
        <w:bottom w:val="none" w:sz="0" w:space="0" w:color="auto"/>
        <w:right w:val="none" w:sz="0" w:space="0" w:color="auto"/>
      </w:divBdr>
    </w:div>
    <w:div w:id="759258941">
      <w:bodyDiv w:val="1"/>
      <w:marLeft w:val="0"/>
      <w:marRight w:val="0"/>
      <w:marTop w:val="0"/>
      <w:marBottom w:val="0"/>
      <w:divBdr>
        <w:top w:val="none" w:sz="0" w:space="0" w:color="auto"/>
        <w:left w:val="none" w:sz="0" w:space="0" w:color="auto"/>
        <w:bottom w:val="none" w:sz="0" w:space="0" w:color="auto"/>
        <w:right w:val="none" w:sz="0" w:space="0" w:color="auto"/>
      </w:divBdr>
    </w:div>
    <w:div w:id="1163740405">
      <w:bodyDiv w:val="1"/>
      <w:marLeft w:val="0"/>
      <w:marRight w:val="0"/>
      <w:marTop w:val="0"/>
      <w:marBottom w:val="0"/>
      <w:divBdr>
        <w:top w:val="none" w:sz="0" w:space="0" w:color="auto"/>
        <w:left w:val="none" w:sz="0" w:space="0" w:color="auto"/>
        <w:bottom w:val="none" w:sz="0" w:space="0" w:color="auto"/>
        <w:right w:val="none" w:sz="0" w:space="0" w:color="auto"/>
      </w:divBdr>
    </w:div>
    <w:div w:id="1193347243">
      <w:bodyDiv w:val="1"/>
      <w:marLeft w:val="0"/>
      <w:marRight w:val="0"/>
      <w:marTop w:val="0"/>
      <w:marBottom w:val="0"/>
      <w:divBdr>
        <w:top w:val="none" w:sz="0" w:space="0" w:color="auto"/>
        <w:left w:val="none" w:sz="0" w:space="0" w:color="auto"/>
        <w:bottom w:val="none" w:sz="0" w:space="0" w:color="auto"/>
        <w:right w:val="none" w:sz="0" w:space="0" w:color="auto"/>
      </w:divBdr>
    </w:div>
    <w:div w:id="1836457726">
      <w:bodyDiv w:val="1"/>
      <w:marLeft w:val="0"/>
      <w:marRight w:val="0"/>
      <w:marTop w:val="0"/>
      <w:marBottom w:val="0"/>
      <w:divBdr>
        <w:top w:val="none" w:sz="0" w:space="0" w:color="auto"/>
        <w:left w:val="none" w:sz="0" w:space="0" w:color="auto"/>
        <w:bottom w:val="none" w:sz="0" w:space="0" w:color="auto"/>
        <w:right w:val="none" w:sz="0" w:space="0" w:color="auto"/>
      </w:divBdr>
    </w:div>
    <w:div w:id="214646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xee.jp/" TargetMode="External"/><Relationship Id="rId10"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C80C6-8940-A440-B374-F20755966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4036</TotalTime>
  <Pages>19</Pages>
  <Words>3420</Words>
  <Characters>19499</Characters>
  <Application>Microsoft Macintosh Word</Application>
  <DocSecurity>0</DocSecurity>
  <Lines>162</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佐々木勝</dc:creator>
  <cp:keywords/>
  <dc:description/>
  <cp:lastModifiedBy>岡山 義信</cp:lastModifiedBy>
  <cp:revision>1115</cp:revision>
  <cp:lastPrinted>2017-06-01T07:10:00Z</cp:lastPrinted>
  <dcterms:created xsi:type="dcterms:W3CDTF">2017-04-03T03:29:00Z</dcterms:created>
  <dcterms:modified xsi:type="dcterms:W3CDTF">2017-06-02T13:57:00Z</dcterms:modified>
</cp:coreProperties>
</file>